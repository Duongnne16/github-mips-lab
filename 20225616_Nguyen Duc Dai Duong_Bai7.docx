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B494" w14:textId="25AD7C2A" w:rsidR="00C14A75" w:rsidRPr="006E6B39" w:rsidRDefault="00C812E9" w:rsidP="006E6B39">
      <w:pPr>
        <w:jc w:val="center"/>
        <w:rPr>
          <w:rFonts w:ascii="Cambria Math" w:hAnsi="Cambria Math"/>
          <w:b/>
          <w:bCs/>
          <w:sz w:val="48"/>
          <w:szCs w:val="48"/>
        </w:rPr>
      </w:pPr>
      <w:ins w:id="0" w:author="Microsoft Word" w:date="2023-12-20T07:44:00Z"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</w:ins>
      <w:r w:rsidR="006E6B39" w:rsidRPr="006E6B39">
        <w:rPr>
          <w:rFonts w:ascii="Cambria Math" w:hAnsi="Cambria Math"/>
          <w:b/>
          <w:bCs/>
          <w:sz w:val="48"/>
          <w:szCs w:val="48"/>
        </w:rPr>
        <w:t>Computer Architecture Lab</w:t>
      </w:r>
      <w:r w:rsidR="000E7A58">
        <w:rPr>
          <w:rFonts w:ascii="Cambria Math" w:hAnsi="Cambria Math"/>
          <w:b/>
          <w:bCs/>
          <w:sz w:val="48"/>
          <w:szCs w:val="48"/>
        </w:rPr>
        <w:t xml:space="preserve"> </w:t>
      </w:r>
      <w:r w:rsidR="006E6B39" w:rsidRPr="006E6B39">
        <w:rPr>
          <w:rFonts w:ascii="Cambria Math" w:hAnsi="Cambria Math"/>
          <w:b/>
          <w:bCs/>
          <w:sz w:val="48"/>
          <w:szCs w:val="48"/>
        </w:rPr>
        <w:t>Report</w:t>
      </w:r>
      <w:r w:rsidR="00A70F66">
        <w:rPr>
          <w:rFonts w:ascii="Cambria Math" w:hAnsi="Cambria Math"/>
          <w:b/>
          <w:bCs/>
          <w:sz w:val="48"/>
          <w:szCs w:val="48"/>
        </w:rPr>
        <w:t xml:space="preserve"> Week </w:t>
      </w:r>
      <w:r w:rsidR="00967C25">
        <w:rPr>
          <w:rFonts w:ascii="Cambria Math" w:hAnsi="Cambria Math"/>
          <w:b/>
          <w:bCs/>
          <w:sz w:val="48"/>
          <w:szCs w:val="48"/>
        </w:rPr>
        <w:t>7</w:t>
      </w:r>
    </w:p>
    <w:p w14:paraId="4B3A076C" w14:textId="3B4CD048" w:rsidR="006E6B39" w:rsidRPr="006E6B39" w:rsidRDefault="0F7A29C6" w:rsidP="006E6B39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16A7DE8E">
        <w:rPr>
          <w:rFonts w:ascii="Cambria Math" w:hAnsi="Cambria Math"/>
          <w:b/>
          <w:bCs/>
          <w:sz w:val="40"/>
          <w:szCs w:val="40"/>
        </w:rPr>
        <w:t>Full name:</w:t>
      </w:r>
      <w:r w:rsidR="4539E397" w:rsidRPr="16A7DE8E">
        <w:rPr>
          <w:rFonts w:ascii="Cambria Math" w:hAnsi="Cambria Math"/>
          <w:b/>
          <w:bCs/>
          <w:sz w:val="40"/>
          <w:szCs w:val="40"/>
        </w:rPr>
        <w:t xml:space="preserve"> </w:t>
      </w:r>
      <w:r w:rsidR="3F5D3BDE" w:rsidRPr="16A7DE8E">
        <w:rPr>
          <w:rFonts w:ascii="Cambria Math" w:hAnsi="Cambria Math"/>
          <w:b/>
          <w:bCs/>
          <w:sz w:val="40"/>
          <w:szCs w:val="40"/>
        </w:rPr>
        <w:t>Nguy</w:t>
      </w:r>
      <w:r w:rsidR="00683957">
        <w:rPr>
          <w:rFonts w:ascii="Cambria Math" w:hAnsi="Cambria Math"/>
          <w:b/>
          <w:bCs/>
          <w:sz w:val="40"/>
          <w:szCs w:val="40"/>
        </w:rPr>
        <w:t>ễn Đức Đại Dương</w:t>
      </w:r>
    </w:p>
    <w:p w14:paraId="2F0F7D6E" w14:textId="6650F96F" w:rsidR="006E6B39" w:rsidRPr="006E6B39" w:rsidRDefault="77268E99" w:rsidP="006E6B39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16A7DE8E">
        <w:rPr>
          <w:rFonts w:ascii="Cambria Math" w:hAnsi="Cambria Math"/>
          <w:b/>
          <w:bCs/>
          <w:sz w:val="40"/>
          <w:szCs w:val="40"/>
        </w:rPr>
        <w:t>Student ID:</w:t>
      </w:r>
      <w:r w:rsidR="52154204" w:rsidRPr="16A7DE8E">
        <w:rPr>
          <w:rFonts w:ascii="Cambria Math" w:hAnsi="Cambria Math"/>
          <w:b/>
          <w:bCs/>
          <w:sz w:val="40"/>
          <w:szCs w:val="40"/>
        </w:rPr>
        <w:t xml:space="preserve"> </w:t>
      </w:r>
      <w:r w:rsidR="00683957">
        <w:rPr>
          <w:rFonts w:ascii="Cambria Math" w:hAnsi="Cambria Math"/>
          <w:b/>
          <w:bCs/>
          <w:sz w:val="40"/>
          <w:szCs w:val="40"/>
        </w:rPr>
        <w:t>20225616</w:t>
      </w:r>
    </w:p>
    <w:p w14:paraId="03E44BB4" w14:textId="08AB42C2" w:rsidR="46022CD7" w:rsidRDefault="4E84F303" w:rsidP="46022CD7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t>Assignment 1</w:t>
      </w:r>
    </w:p>
    <w:p w14:paraId="135DA52E" w14:textId="58607ED2" w:rsidR="00967C25" w:rsidRPr="00967C25" w:rsidRDefault="00967C25" w:rsidP="46022CD7">
      <w:pPr>
        <w:rPr>
          <w:rFonts w:ascii="Cambria Math" w:hAnsi="Cambria Math"/>
          <w:szCs w:val="28"/>
        </w:rPr>
      </w:pPr>
      <w:r w:rsidRPr="00967C25">
        <w:rPr>
          <w:rFonts w:ascii="Cambria Math" w:hAnsi="Cambria Math"/>
          <w:szCs w:val="28"/>
        </w:rPr>
        <w:t>Code:</w:t>
      </w:r>
    </w:p>
    <w:p w14:paraId="09A8B4CC" w14:textId="5A556899" w:rsidR="007756C2" w:rsidRDefault="00967C25" w:rsidP="00967C25">
      <w:pPr>
        <w:rPr>
          <w:rFonts w:ascii="Cambria Math" w:hAnsi="Cambria Math"/>
          <w:szCs w:val="28"/>
        </w:rPr>
      </w:pPr>
      <w:r w:rsidRPr="00967C25">
        <w:rPr>
          <w:rFonts w:ascii="Cambria Math" w:hAnsi="Cambria Math"/>
          <w:szCs w:val="28"/>
        </w:rPr>
        <w:drawing>
          <wp:inline distT="0" distB="0" distL="0" distR="0" wp14:anchorId="158F49BA" wp14:editId="551235DC">
            <wp:extent cx="5760720" cy="3254375"/>
            <wp:effectExtent l="0" t="0" r="0" b="3175"/>
            <wp:docPr id="14251616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6160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C54B" w14:textId="2080E621" w:rsidR="00967C25" w:rsidRDefault="00967C25" w:rsidP="00967C25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Kết quả:</w:t>
      </w:r>
    </w:p>
    <w:p w14:paraId="58E583F1" w14:textId="6B318010" w:rsidR="00967C25" w:rsidRDefault="00967C25" w:rsidP="00967C25">
      <w:pPr>
        <w:rPr>
          <w:rFonts w:ascii="Cambria Math" w:hAnsi="Cambria Math"/>
          <w:szCs w:val="28"/>
        </w:rPr>
      </w:pPr>
      <w:r w:rsidRPr="00967C25">
        <w:rPr>
          <w:rFonts w:ascii="Cambria Math" w:hAnsi="Cambria Math"/>
          <w:szCs w:val="28"/>
        </w:rPr>
        <w:lastRenderedPageBreak/>
        <w:drawing>
          <wp:inline distT="0" distB="0" distL="0" distR="0" wp14:anchorId="650AE14B" wp14:editId="6D71E145">
            <wp:extent cx="4763165" cy="7278116"/>
            <wp:effectExtent l="0" t="0" r="0" b="0"/>
            <wp:docPr id="59253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39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1D0E" w14:textId="3DF07F54" w:rsidR="00967C25" w:rsidRPr="00967C25" w:rsidRDefault="00967C25" w:rsidP="00967C25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Kết quả được lưu vào thanh ghi $s0 đúng với lí thuyết</w:t>
      </w:r>
    </w:p>
    <w:p w14:paraId="6D56344E" w14:textId="2B1397B9" w:rsidR="00CB4320" w:rsidRDefault="006E6B39" w:rsidP="00E82BB7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>Assignment 2</w:t>
      </w:r>
    </w:p>
    <w:p w14:paraId="2DD63D77" w14:textId="1625CE04" w:rsidR="002B2D05" w:rsidRDefault="002B2D05" w:rsidP="00E82BB7">
      <w:pPr>
        <w:rPr>
          <w:rFonts w:ascii="Cambria Math" w:hAnsi="Cambria Math"/>
          <w:szCs w:val="28"/>
        </w:rPr>
      </w:pPr>
      <w:r w:rsidRPr="00967C25">
        <w:rPr>
          <w:rFonts w:ascii="Cambria Math" w:hAnsi="Cambria Math"/>
          <w:szCs w:val="28"/>
        </w:rPr>
        <w:t>Code:</w:t>
      </w:r>
    </w:p>
    <w:p w14:paraId="28897303" w14:textId="004BBF15" w:rsidR="00967C25" w:rsidRDefault="00E54C8D" w:rsidP="00E82BB7">
      <w:pPr>
        <w:rPr>
          <w:rFonts w:ascii="Cambria Math" w:hAnsi="Cambria Math"/>
          <w:szCs w:val="28"/>
        </w:rPr>
      </w:pPr>
      <w:r w:rsidRPr="00E54C8D">
        <w:rPr>
          <w:rFonts w:ascii="Cambria Math" w:hAnsi="Cambria Math"/>
          <w:szCs w:val="28"/>
        </w:rPr>
        <w:lastRenderedPageBreak/>
        <w:drawing>
          <wp:inline distT="0" distB="0" distL="0" distR="0" wp14:anchorId="74EE40AC" wp14:editId="414E4405">
            <wp:extent cx="5760720" cy="2750185"/>
            <wp:effectExtent l="0" t="0" r="0" b="0"/>
            <wp:docPr id="284534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341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4EB9" w14:textId="6AE90B80" w:rsidR="00E54C8D" w:rsidRDefault="00E54C8D" w:rsidP="00E82BB7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Kết quả</w:t>
      </w:r>
    </w:p>
    <w:p w14:paraId="6FFBC1C1" w14:textId="19C7AD3F" w:rsidR="00E54C8D" w:rsidRDefault="00E54C8D" w:rsidP="00E82BB7">
      <w:pPr>
        <w:rPr>
          <w:rFonts w:ascii="Cambria Math" w:hAnsi="Cambria Math"/>
          <w:szCs w:val="28"/>
        </w:rPr>
      </w:pPr>
      <w:r w:rsidRPr="00E54C8D">
        <w:rPr>
          <w:rFonts w:ascii="Cambria Math" w:hAnsi="Cambria Math"/>
          <w:szCs w:val="28"/>
        </w:rPr>
        <w:lastRenderedPageBreak/>
        <w:drawing>
          <wp:inline distT="0" distB="0" distL="0" distR="0" wp14:anchorId="1C4DF978" wp14:editId="7668312E">
            <wp:extent cx="4810796" cy="7001852"/>
            <wp:effectExtent l="0" t="0" r="8890" b="8890"/>
            <wp:docPr id="100269054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90547" name="Picture 1" descr="A table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341E" w14:textId="7F6D1724" w:rsidR="00E54C8D" w:rsidRDefault="00E54C8D" w:rsidP="00E54C8D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Xét 3 số 16, -10, </w:t>
      </w:r>
      <w:proofErr w:type="gramStart"/>
      <w:r>
        <w:rPr>
          <w:rFonts w:ascii="Cambria Math" w:hAnsi="Cambria Math"/>
          <w:szCs w:val="28"/>
        </w:rPr>
        <w:t>32 .</w:t>
      </w:r>
      <w:proofErr w:type="gramEnd"/>
      <w:r>
        <w:rPr>
          <w:rFonts w:ascii="Cambria Math" w:hAnsi="Cambria Math"/>
          <w:szCs w:val="28"/>
        </w:rPr>
        <w:t xml:space="preserve"> </w:t>
      </w:r>
      <w:r>
        <w:rPr>
          <w:rFonts w:ascii="Cambria Math" w:hAnsi="Cambria Math"/>
          <w:szCs w:val="28"/>
        </w:rPr>
        <w:t>Giá trị max được lưu vào thanh ghi $s1</w:t>
      </w:r>
      <w:r>
        <w:rPr>
          <w:rFonts w:ascii="Cambria Math" w:hAnsi="Cambria Math"/>
          <w:szCs w:val="28"/>
        </w:rPr>
        <w:t xml:space="preserve"> là 32</w:t>
      </w:r>
    </w:p>
    <w:p w14:paraId="68C5BA2A" w14:textId="2CB4CCCE" w:rsidR="00E54C8D" w:rsidRDefault="00E54C8D" w:rsidP="00E54C8D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=&gt;Kết quả đúng với lí thuyết</w:t>
      </w:r>
    </w:p>
    <w:p w14:paraId="4D767B86" w14:textId="673858D5" w:rsidR="00E54C8D" w:rsidRPr="00967C25" w:rsidRDefault="00E54C8D" w:rsidP="00E82BB7">
      <w:pPr>
        <w:rPr>
          <w:rFonts w:ascii="Cambria Math" w:hAnsi="Cambria Math"/>
          <w:szCs w:val="28"/>
        </w:rPr>
      </w:pPr>
    </w:p>
    <w:p w14:paraId="1A04BC79" w14:textId="5512139F" w:rsidR="006E6B39" w:rsidRPr="006E6B39" w:rsidRDefault="006E6B39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>Assignment 3</w:t>
      </w:r>
    </w:p>
    <w:p w14:paraId="5D04E4C4" w14:textId="3FB92419" w:rsidR="00AA582E" w:rsidRDefault="007E292E" w:rsidP="007E292E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Code: </w:t>
      </w:r>
    </w:p>
    <w:p w14:paraId="7C70779E" w14:textId="3C293A0C" w:rsidR="007E292E" w:rsidRDefault="007E292E" w:rsidP="007E292E">
      <w:pPr>
        <w:rPr>
          <w:rFonts w:ascii="Cambria Math" w:hAnsi="Cambria Math"/>
          <w:szCs w:val="28"/>
        </w:rPr>
      </w:pPr>
      <w:r w:rsidRPr="007E292E">
        <w:rPr>
          <w:rFonts w:ascii="Cambria Math" w:hAnsi="Cambria Math"/>
          <w:szCs w:val="28"/>
        </w:rPr>
        <w:lastRenderedPageBreak/>
        <w:drawing>
          <wp:inline distT="0" distB="0" distL="0" distR="0" wp14:anchorId="14A4B8E0" wp14:editId="6472C7BB">
            <wp:extent cx="5760720" cy="2169795"/>
            <wp:effectExtent l="0" t="0" r="0" b="1905"/>
            <wp:docPr id="820005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54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A082" w14:textId="12B2A3C1" w:rsidR="007E292E" w:rsidRDefault="007E292E" w:rsidP="007E292E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Xét trường hợp $s0 = 15, $s1 = -4</w:t>
      </w:r>
    </w:p>
    <w:p w14:paraId="52FF8157" w14:textId="4A8C9746" w:rsidR="007E292E" w:rsidRDefault="007E292E" w:rsidP="007E292E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Kết quả:</w:t>
      </w:r>
    </w:p>
    <w:p w14:paraId="6498E6E9" w14:textId="122F877A" w:rsidR="007E292E" w:rsidRDefault="007E292E" w:rsidP="007E292E">
      <w:pPr>
        <w:rPr>
          <w:rFonts w:ascii="Cambria Math" w:hAnsi="Cambria Math"/>
          <w:szCs w:val="28"/>
        </w:rPr>
      </w:pPr>
      <w:r w:rsidRPr="007E292E">
        <w:rPr>
          <w:rFonts w:ascii="Cambria Math" w:hAnsi="Cambria Math"/>
          <w:szCs w:val="28"/>
        </w:rPr>
        <w:drawing>
          <wp:inline distT="0" distB="0" distL="0" distR="0" wp14:anchorId="446D1A34" wp14:editId="6348D589">
            <wp:extent cx="3307080" cy="4869119"/>
            <wp:effectExtent l="0" t="0" r="7620" b="8255"/>
            <wp:docPr id="1063063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631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2571" cy="48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21A" w14:textId="0D4B697E" w:rsidR="007E292E" w:rsidRDefault="007E292E" w:rsidP="007E292E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Giá trị 2 thanh ghi $s0, $s1 đã bị hoán đổi</w:t>
      </w:r>
    </w:p>
    <w:p w14:paraId="19E6753C" w14:textId="3AB0EEBD" w:rsidR="007E292E" w:rsidRDefault="007E292E" w:rsidP="007E292E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=&gt;Kết quả đúng với lí thuyết</w:t>
      </w:r>
    </w:p>
    <w:p w14:paraId="1A839160" w14:textId="77777777" w:rsidR="007E292E" w:rsidRDefault="007E292E" w:rsidP="007E292E">
      <w:pPr>
        <w:rPr>
          <w:rFonts w:ascii="Cambria Math" w:hAnsi="Cambria Math"/>
          <w:szCs w:val="28"/>
        </w:rPr>
      </w:pPr>
    </w:p>
    <w:p w14:paraId="1C837A60" w14:textId="77777777" w:rsidR="007E292E" w:rsidRDefault="007E292E" w:rsidP="007E292E">
      <w:pPr>
        <w:rPr>
          <w:rFonts w:ascii="Cambria Math" w:hAnsi="Cambria Math"/>
          <w:szCs w:val="28"/>
        </w:rPr>
      </w:pPr>
    </w:p>
    <w:p w14:paraId="28536DF8" w14:textId="52E18141" w:rsidR="00A70F66" w:rsidRDefault="00A70F66" w:rsidP="00A70F66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lastRenderedPageBreak/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4</w:t>
      </w:r>
    </w:p>
    <w:p w14:paraId="5A18D2DF" w14:textId="0C3855AF" w:rsidR="007E292E" w:rsidRDefault="009C4BB0" w:rsidP="00A70F66">
      <w:pPr>
        <w:rPr>
          <w:rFonts w:ascii="Cambria Math" w:hAnsi="Cambria Math"/>
          <w:szCs w:val="28"/>
        </w:rPr>
      </w:pPr>
      <w:r w:rsidRPr="009C4BB0">
        <w:rPr>
          <w:rFonts w:ascii="Cambria Math" w:hAnsi="Cambria Math"/>
          <w:szCs w:val="28"/>
        </w:rPr>
        <w:t>Code:</w:t>
      </w:r>
    </w:p>
    <w:p w14:paraId="27320DA5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.data</w:t>
      </w:r>
    </w:p>
    <w:p w14:paraId="46422A3D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Message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: .asciiz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 xml:space="preserve"> "Ket qua tinh giai thua la: "</w:t>
      </w:r>
    </w:p>
    <w:p w14:paraId="735B41F2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.text</w:t>
      </w:r>
    </w:p>
    <w:p w14:paraId="0EFDCE50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 xml:space="preserve">main: </w:t>
      </w:r>
    </w:p>
    <w:p w14:paraId="39E08E08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jal WARP</w:t>
      </w:r>
    </w:p>
    <w:p w14:paraId="76B5A0DE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 xml:space="preserve">print: </w:t>
      </w:r>
    </w:p>
    <w:p w14:paraId="30E96E4B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</w:p>
    <w:p w14:paraId="063900A7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add $a1, $v0, $zero # $a1 = result from N!</w:t>
      </w:r>
    </w:p>
    <w:p w14:paraId="53DAAC22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li $v0, 56</w:t>
      </w:r>
    </w:p>
    <w:p w14:paraId="070A674D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la $a0, Message</w:t>
      </w:r>
    </w:p>
    <w:p w14:paraId="3529AB5F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1AA03068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 xml:space="preserve">quit: </w:t>
      </w:r>
    </w:p>
    <w:p w14:paraId="0E6DD7E8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li $v0, 10 #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terminate</w:t>
      </w:r>
      <w:proofErr w:type="gramEnd"/>
    </w:p>
    <w:p w14:paraId="270095C2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5C7DE8F9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endmain:</w:t>
      </w:r>
    </w:p>
    <w:p w14:paraId="655F8CD2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</w:p>
    <w:p w14:paraId="1DAA3181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 xml:space="preserve">WARP: </w:t>
      </w:r>
    </w:p>
    <w:p w14:paraId="2539D3D8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sw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fp,-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4($sp) #save frame pointer (1)</w:t>
      </w:r>
    </w:p>
    <w:p w14:paraId="3680BEDD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addi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fp,$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sp,0 #new frame pointer point to the top (2)</w:t>
      </w:r>
    </w:p>
    <w:p w14:paraId="04270360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addi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sp,$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sp,-8 #adjust stack pointer (3)</w:t>
      </w:r>
    </w:p>
    <w:p w14:paraId="67B91A3E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sw $ra,0($sp) #save return address (4)</w:t>
      </w:r>
    </w:p>
    <w:p w14:paraId="4330A858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li $a0,3 #load test input N</w:t>
      </w:r>
    </w:p>
    <w:p w14:paraId="3CB7206B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jal FACT #call fact procedure</w:t>
      </w:r>
    </w:p>
    <w:p w14:paraId="58638AA7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7DCB0414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lw $ra,0($sp) #restore return address (5)</w:t>
      </w:r>
    </w:p>
    <w:p w14:paraId="7068642E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addi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sp,$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fp,0 #return stack pointer (6)</w:t>
      </w:r>
    </w:p>
    <w:p w14:paraId="6FD82EB8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lastRenderedPageBreak/>
        <w:tab/>
        <w:t>lw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fp,-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4($sp) #return frame pointer (7)</w:t>
      </w:r>
    </w:p>
    <w:p w14:paraId="53854C58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jr $ra</w:t>
      </w:r>
    </w:p>
    <w:p w14:paraId="3BCE9D6B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wrap_end:</w:t>
      </w:r>
    </w:p>
    <w:p w14:paraId="0079D65C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</w:p>
    <w:p w14:paraId="5D213BA5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#Procedure FACT: compute N!</w:t>
      </w:r>
    </w:p>
    <w:p w14:paraId="5EFA19EF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#param[in] $a0 integer N</w:t>
      </w:r>
    </w:p>
    <w:p w14:paraId="3BC1C7D5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#return $v0 the largest value</w:t>
      </w:r>
    </w:p>
    <w:p w14:paraId="141C0056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#---------------------------------------------------------------------</w:t>
      </w:r>
    </w:p>
    <w:p w14:paraId="1145A170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</w:p>
    <w:p w14:paraId="374EF006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 xml:space="preserve">FACT: </w:t>
      </w:r>
    </w:p>
    <w:p w14:paraId="6A5AE1B5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sw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fp,-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4($sp) #save frame pointer</w:t>
      </w:r>
    </w:p>
    <w:p w14:paraId="3B91BA31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addi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fp,$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sp,0 #new frame pointer point to stack’s top</w:t>
      </w:r>
    </w:p>
    <w:p w14:paraId="60A0B0AE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addi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sp,$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sp,-12 #allocate space for $fp,$ra,$a0 in stack</w:t>
      </w:r>
    </w:p>
    <w:p w14:paraId="0FA6FCF9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 xml:space="preserve">sw $ra,4($sp) #save return 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address</w:t>
      </w:r>
      <w:proofErr w:type="gramEnd"/>
    </w:p>
    <w:p w14:paraId="1443964E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 xml:space="preserve">sw $a0,0($sp) #save $a0 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register</w:t>
      </w:r>
      <w:proofErr w:type="gramEnd"/>
    </w:p>
    <w:p w14:paraId="7FE9EA80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slti $t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a0,2 #if input argument N &lt; 2</w:t>
      </w:r>
    </w:p>
    <w:p w14:paraId="4BD62B3B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beq $t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zero,recursive#if it is false ((a0 = N) &gt;=2)</w:t>
      </w:r>
    </w:p>
    <w:p w14:paraId="724564A6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6B333BEC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 xml:space="preserve">li $v0,1 #return the result 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N!=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1</w:t>
      </w:r>
    </w:p>
    <w:p w14:paraId="278EC43F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j done</w:t>
      </w:r>
    </w:p>
    <w:p w14:paraId="2B0B73F0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716B89DD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</w:r>
    </w:p>
    <w:p w14:paraId="4594CEA8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recursive:</w:t>
      </w:r>
    </w:p>
    <w:p w14:paraId="78C8E81B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addi $a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a0,-1 #adjust input argument</w:t>
      </w:r>
    </w:p>
    <w:p w14:paraId="4E7D5549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jal FACT #recursive call</w:t>
      </w:r>
    </w:p>
    <w:p w14:paraId="393DA690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0D2BC260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lw $v1,0($sp) #load a0</w:t>
      </w:r>
    </w:p>
    <w:p w14:paraId="62CC8B1B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mult $v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v0 #compute the result</w:t>
      </w:r>
    </w:p>
    <w:p w14:paraId="5C01676B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lastRenderedPageBreak/>
        <w:tab/>
        <w:t>mflo $v0</w:t>
      </w:r>
    </w:p>
    <w:p w14:paraId="3CE96131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</w:r>
    </w:p>
    <w:p w14:paraId="60426F2A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 xml:space="preserve">done: </w:t>
      </w:r>
    </w:p>
    <w:p w14:paraId="6FAF7A58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 xml:space="preserve">lw $ra,4($sp) #restore return 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address</w:t>
      </w:r>
      <w:proofErr w:type="gramEnd"/>
    </w:p>
    <w:p w14:paraId="39F564E0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 xml:space="preserve">lw $a0,0($sp) #restore 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a0</w:t>
      </w:r>
      <w:proofErr w:type="gramEnd"/>
    </w:p>
    <w:p w14:paraId="162BB63A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addi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sp,$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fp,0 #restore stack pointer</w:t>
      </w:r>
    </w:p>
    <w:p w14:paraId="25FA822C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>lw $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fp,-</w:t>
      </w:r>
      <w:proofErr w:type="gramEnd"/>
      <w:r w:rsidRPr="009C4BB0">
        <w:rPr>
          <w:rFonts w:ascii="Cambria Math" w:hAnsi="Cambria Math"/>
          <w:color w:val="2F5496" w:themeColor="accent1" w:themeShade="BF"/>
          <w:szCs w:val="28"/>
        </w:rPr>
        <w:t>4($sp) #restore frame pointer</w:t>
      </w:r>
    </w:p>
    <w:p w14:paraId="1660A72E" w14:textId="77777777" w:rsidR="009C4BB0" w:rsidRP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ab/>
        <w:t xml:space="preserve">jr $ra #jump to </w:t>
      </w:r>
      <w:proofErr w:type="gramStart"/>
      <w:r w:rsidRPr="009C4BB0">
        <w:rPr>
          <w:rFonts w:ascii="Cambria Math" w:hAnsi="Cambria Math"/>
          <w:color w:val="2F5496" w:themeColor="accent1" w:themeShade="BF"/>
          <w:szCs w:val="28"/>
        </w:rPr>
        <w:t>calling</w:t>
      </w:r>
      <w:proofErr w:type="gramEnd"/>
    </w:p>
    <w:p w14:paraId="5C257A52" w14:textId="14FA5758" w:rsid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  <w:r w:rsidRPr="009C4BB0">
        <w:rPr>
          <w:rFonts w:ascii="Cambria Math" w:hAnsi="Cambria Math"/>
          <w:color w:val="2F5496" w:themeColor="accent1" w:themeShade="BF"/>
          <w:szCs w:val="28"/>
        </w:rPr>
        <w:t>fact_end:</w:t>
      </w:r>
    </w:p>
    <w:p w14:paraId="0E2CF09C" w14:textId="77777777" w:rsidR="009C4BB0" w:rsidRDefault="009C4BB0" w:rsidP="009C4BB0">
      <w:pPr>
        <w:rPr>
          <w:rFonts w:ascii="Cambria Math" w:hAnsi="Cambria Math"/>
          <w:color w:val="2F5496" w:themeColor="accent1" w:themeShade="BF"/>
          <w:szCs w:val="28"/>
        </w:rPr>
      </w:pPr>
    </w:p>
    <w:p w14:paraId="2BA7682B" w14:textId="780B0EDE" w:rsidR="009C4BB0" w:rsidRDefault="009C4BB0" w:rsidP="009C4BB0">
      <w:pPr>
        <w:rPr>
          <w:rFonts w:ascii="Cambria Math" w:hAnsi="Cambria Math"/>
          <w:szCs w:val="28"/>
        </w:rPr>
      </w:pPr>
      <w:r w:rsidRPr="009C4BB0">
        <w:rPr>
          <w:rFonts w:ascii="Cambria Math" w:hAnsi="Cambria Math"/>
          <w:szCs w:val="28"/>
        </w:rPr>
        <w:t xml:space="preserve">Kết quả: </w:t>
      </w:r>
      <w:r>
        <w:rPr>
          <w:rFonts w:ascii="Cambria Math" w:hAnsi="Cambria Math"/>
          <w:szCs w:val="28"/>
        </w:rPr>
        <w:t xml:space="preserve"> tính 3!</w:t>
      </w:r>
    </w:p>
    <w:p w14:paraId="32830CB0" w14:textId="7B2B51B9" w:rsidR="009C4BB0" w:rsidRDefault="009C4BB0" w:rsidP="009C4BB0">
      <w:pPr>
        <w:rPr>
          <w:rFonts w:ascii="Cambria Math" w:hAnsi="Cambria Math"/>
          <w:szCs w:val="28"/>
        </w:rPr>
      </w:pPr>
      <w:r w:rsidRPr="009C4BB0">
        <w:rPr>
          <w:rFonts w:ascii="Cambria Math" w:hAnsi="Cambria Math"/>
          <w:szCs w:val="28"/>
        </w:rPr>
        <w:drawing>
          <wp:inline distT="0" distB="0" distL="0" distR="0" wp14:anchorId="47EB110E" wp14:editId="1FFA20D4">
            <wp:extent cx="3562847" cy="1705213"/>
            <wp:effectExtent l="0" t="0" r="0" b="9525"/>
            <wp:docPr id="572146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464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8DA5" w14:textId="58D192B7" w:rsidR="009C4BB0" w:rsidRDefault="009C4BB0" w:rsidP="009C4BB0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=&gt;Kết quả đúng với lí thuyết</w:t>
      </w:r>
    </w:p>
    <w:p w14:paraId="2ED80BE9" w14:textId="77777777" w:rsidR="009C4BB0" w:rsidRPr="009C4BB0" w:rsidRDefault="009C4BB0" w:rsidP="009C4BB0">
      <w:pPr>
        <w:rPr>
          <w:rFonts w:ascii="Cambria Math" w:hAnsi="Cambria Math"/>
          <w:szCs w:val="28"/>
        </w:rPr>
      </w:pPr>
    </w:p>
    <w:p w14:paraId="7533DCA7" w14:textId="1EF66A8D" w:rsidR="00A70F66" w:rsidRPr="006E6B39" w:rsidRDefault="00A70F66" w:rsidP="00A70F66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5</w:t>
      </w:r>
    </w:p>
    <w:p w14:paraId="4654040F" w14:textId="3070BEA1" w:rsidR="00C55089" w:rsidRDefault="006765C4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Code:</w:t>
      </w:r>
    </w:p>
    <w:p w14:paraId="1561496C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.data</w:t>
      </w:r>
    </w:p>
    <w:p w14:paraId="504A69A8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largest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: .asciiz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 xml:space="preserve"> "Largest: "</w:t>
      </w:r>
    </w:p>
    <w:p w14:paraId="51C43F6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smallest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: .asciiz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 xml:space="preserve"> "\nSmallest: "</w:t>
      </w:r>
    </w:p>
    <w:p w14:paraId="70C219E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comma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: .asciiz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 xml:space="preserve"> ","</w:t>
      </w:r>
    </w:p>
    <w:p w14:paraId="6169976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.text</w:t>
      </w:r>
    </w:p>
    <w:p w14:paraId="2AE31407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main:</w:t>
      </w:r>
    </w:p>
    <w:p w14:paraId="64842BCE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$s0, 1</w:t>
      </w:r>
    </w:p>
    <w:p w14:paraId="3D9160D1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lastRenderedPageBreak/>
        <w:tab/>
        <w:t>li $s1, 4</w:t>
      </w:r>
    </w:p>
    <w:p w14:paraId="0D3C09BF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$s2, -6</w:t>
      </w:r>
    </w:p>
    <w:p w14:paraId="534E935E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$s3, 0</w:t>
      </w:r>
    </w:p>
    <w:p w14:paraId="087852B8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$s4, 10</w:t>
      </w:r>
    </w:p>
    <w:p w14:paraId="0B0A20F5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$s5, 2</w:t>
      </w:r>
    </w:p>
    <w:p w14:paraId="1E9F0EC1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$s6, -65</w:t>
      </w:r>
    </w:p>
    <w:p w14:paraId="5705BAFC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$s7, 8</w:t>
      </w:r>
    </w:p>
    <w:p w14:paraId="11E32A38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</w:r>
    </w:p>
    <w:p w14:paraId="52D7638F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jal Duong</w:t>
      </w:r>
    </w:p>
    <w:p w14:paraId="2C134E26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7BA9E28A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print:</w:t>
      </w:r>
      <w:r w:rsidRPr="006765C4">
        <w:rPr>
          <w:rFonts w:ascii="Cambria Math" w:hAnsi="Cambria Math"/>
          <w:color w:val="2F5496" w:themeColor="accent1" w:themeShade="BF"/>
          <w:szCs w:val="28"/>
        </w:rPr>
        <w:tab/>
      </w:r>
    </w:p>
    <w:p w14:paraId="3F64C710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print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 xml:space="preserve"> Largest</w:t>
      </w:r>
    </w:p>
    <w:p w14:paraId="18357F44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$v0,4</w:t>
      </w:r>
    </w:p>
    <w:p w14:paraId="57600DFF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la $a0, largest</w:t>
      </w:r>
    </w:p>
    <w:p w14:paraId="1B05D59E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49E0CA0B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#print max</w:t>
      </w:r>
    </w:p>
    <w:p w14:paraId="4FB3D1F3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$a0, $t0, 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zero</w:t>
      </w:r>
      <w:proofErr w:type="gramEnd"/>
    </w:p>
    <w:p w14:paraId="408A3BD5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$v0, 1</w:t>
      </w:r>
    </w:p>
    <w:p w14:paraId="12262B14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5D4F69CB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print ,</w:t>
      </w:r>
      <w:proofErr w:type="gramEnd"/>
    </w:p>
    <w:p w14:paraId="4A9A6E2E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$v0, 4</w:t>
      </w:r>
    </w:p>
    <w:p w14:paraId="2181C7F5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la $a0, comma</w:t>
      </w:r>
    </w:p>
    <w:p w14:paraId="0AE0D567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6E678A43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print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 xml:space="preserve"> the register of max</w:t>
      </w:r>
    </w:p>
    <w:p w14:paraId="15300EE0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$a0, $t5, 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zero</w:t>
      </w:r>
      <w:proofErr w:type="gramEnd"/>
    </w:p>
    <w:p w14:paraId="6FB75574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$v0,1</w:t>
      </w:r>
    </w:p>
    <w:p w14:paraId="6756382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71B60C0F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</w:r>
    </w:p>
    <w:p w14:paraId="6FF982FF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lastRenderedPageBreak/>
        <w:t>#print Smallest</w:t>
      </w:r>
    </w:p>
    <w:p w14:paraId="52237209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$v0,4</w:t>
      </w:r>
    </w:p>
    <w:p w14:paraId="34DAB7C9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la $a0, smallest</w:t>
      </w:r>
    </w:p>
    <w:p w14:paraId="45C95ECE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5946D4EF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#print min</w:t>
      </w:r>
    </w:p>
    <w:p w14:paraId="0D63B556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$a0, $t1, 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zero</w:t>
      </w:r>
      <w:proofErr w:type="gramEnd"/>
    </w:p>
    <w:p w14:paraId="453055EB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$v0, 1</w:t>
      </w:r>
    </w:p>
    <w:p w14:paraId="6A5D029E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0D3A56F8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print ,</w:t>
      </w:r>
      <w:proofErr w:type="gramEnd"/>
    </w:p>
    <w:p w14:paraId="12272D55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$v0, 4</w:t>
      </w:r>
    </w:p>
    <w:p w14:paraId="0402C311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la $a0, comma</w:t>
      </w:r>
    </w:p>
    <w:p w14:paraId="79020497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5D771582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print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 xml:space="preserve"> the register of min</w:t>
      </w:r>
    </w:p>
    <w:p w14:paraId="3C80F16C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$a0, $t6, 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zero</w:t>
      </w:r>
      <w:proofErr w:type="gramEnd"/>
    </w:p>
    <w:p w14:paraId="39BA83DE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$v0,1</w:t>
      </w:r>
    </w:p>
    <w:p w14:paraId="4361A800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1476E55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endmain:</w:t>
      </w:r>
    </w:p>
    <w:p w14:paraId="3049E0B3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$v0, 10</w:t>
      </w:r>
    </w:p>
    <w:p w14:paraId="1D3E0A8C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70275654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</w:r>
    </w:p>
    <w:p w14:paraId="3027BA92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</w:r>
    </w:p>
    <w:p w14:paraId="7F2D35CC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#----------------</w:t>
      </w:r>
    </w:p>
    <w:p w14:paraId="0475CD3F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 $t0 = max</w:t>
      </w:r>
    </w:p>
    <w:p w14:paraId="364FA05C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#$t1 = min</w:t>
      </w:r>
    </w:p>
    <w:p w14:paraId="27C7C549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#index of max = $t5</w:t>
      </w:r>
    </w:p>
    <w:p w14:paraId="35E84F85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#index of min = $t6</w:t>
      </w:r>
    </w:p>
    <w:p w14:paraId="2C3F7E87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#$v0 the largest value</w:t>
      </w:r>
    </w:p>
    <w:p w14:paraId="1AE5D963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#----------------</w:t>
      </w:r>
    </w:p>
    <w:p w14:paraId="7ED1645B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</w:p>
    <w:p w14:paraId="4203FC82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swapMax:</w:t>
      </w:r>
    </w:p>
    <w:p w14:paraId="2DFACE09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t3,$zero</w:t>
      </w:r>
    </w:p>
    <w:p w14:paraId="09BEFBB3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$t5, $t2, 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zero</w:t>
      </w:r>
      <w:proofErr w:type="gramEnd"/>
    </w:p>
    <w:p w14:paraId="7ECABFF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jr $ra</w:t>
      </w:r>
    </w:p>
    <w:p w14:paraId="4334556E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swapMin:</w:t>
      </w:r>
    </w:p>
    <w:p w14:paraId="49BE3500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t3,$zero</w:t>
      </w:r>
    </w:p>
    <w:p w14:paraId="21042B40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$t6, $t2, 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zero</w:t>
      </w:r>
      <w:proofErr w:type="gramEnd"/>
    </w:p>
    <w:p w14:paraId="37FBFF75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jr $ra</w:t>
      </w:r>
    </w:p>
    <w:p w14:paraId="5983F0B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Duong:</w:t>
      </w:r>
    </w:p>
    <w:p w14:paraId="35B75635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9,$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sp,$zero   #save address of orgin $sp</w:t>
      </w:r>
    </w:p>
    <w:p w14:paraId="5572F709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addi 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sp,$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sp, -32</w:t>
      </w:r>
    </w:p>
    <w:p w14:paraId="367BEE8F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#sw $s0,0($sp)</w:t>
      </w:r>
    </w:p>
    <w:p w14:paraId="4B7BB911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sw $s1,0($sp)</w:t>
      </w:r>
    </w:p>
    <w:p w14:paraId="6477A833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sw $s2,4($sp)</w:t>
      </w:r>
    </w:p>
    <w:p w14:paraId="5D7CA35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sw $s3,8($sp)</w:t>
      </w:r>
    </w:p>
    <w:p w14:paraId="119403C6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sw $s4,12($sp)</w:t>
      </w:r>
    </w:p>
    <w:p w14:paraId="7661865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sw $s5,16($sp)</w:t>
      </w:r>
    </w:p>
    <w:p w14:paraId="166C89E9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sw $s6,20($sp)</w:t>
      </w:r>
    </w:p>
    <w:p w14:paraId="5CF36751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sw $s7,24($sp)</w:t>
      </w:r>
    </w:p>
    <w:p w14:paraId="00CF66B2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sw $ra, 28($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sp)  #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save $ra for main</w:t>
      </w:r>
    </w:p>
    <w:p w14:paraId="2FA36D18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s0, $zero</w:t>
      </w:r>
    </w:p>
    <w:p w14:paraId="2B9CEE90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s0,$zero</w:t>
      </w:r>
    </w:p>
    <w:p w14:paraId="3E78DC2C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$t5, 0</w:t>
      </w:r>
    </w:p>
    <w:p w14:paraId="3DA35B9D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$t6 ,0</w:t>
      </w:r>
    </w:p>
    <w:p w14:paraId="3EFE6D1A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li $t2,0</w:t>
      </w:r>
    </w:p>
    <w:p w14:paraId="41AC5AD5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</w:p>
    <w:p w14:paraId="0C2575CC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findmaxmin:</w:t>
      </w:r>
    </w:p>
    <w:p w14:paraId="1424D37A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lastRenderedPageBreak/>
        <w:tab/>
        <w:t>addi 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sp,$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sp,4</w:t>
      </w:r>
    </w:p>
    <w:p w14:paraId="63D1A3EB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lw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3,-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4($sp)</w:t>
      </w:r>
    </w:p>
    <w:p w14:paraId="7C8A5BD7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sub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4,$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sp,$t9</w:t>
      </w:r>
    </w:p>
    <w:p w14:paraId="62F22F67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beq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4,$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zero,done</w:t>
      </w:r>
      <w:r w:rsidRPr="006765C4">
        <w:rPr>
          <w:rFonts w:ascii="Cambria Math" w:hAnsi="Cambria Math"/>
          <w:color w:val="2F5496" w:themeColor="accent1" w:themeShade="BF"/>
          <w:szCs w:val="28"/>
        </w:rPr>
        <w:tab/>
      </w:r>
    </w:p>
    <w:p w14:paraId="00117CA1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39E6E9C8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addi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2,$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t2,1</w:t>
      </w:r>
    </w:p>
    <w:p w14:paraId="6AA36776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sub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4,$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t0,$t3</w:t>
      </w:r>
    </w:p>
    <w:p w14:paraId="19C4FE20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bltzal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4,swapMax</w:t>
      </w:r>
      <w:proofErr w:type="gramEnd"/>
    </w:p>
    <w:p w14:paraId="3555C673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36AB05CA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sub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4,$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t3,$t1</w:t>
      </w:r>
    </w:p>
    <w:p w14:paraId="5A09F252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bltzal $t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4,swapMin</w:t>
      </w:r>
      <w:proofErr w:type="gramEnd"/>
    </w:p>
    <w:p w14:paraId="4AA208C2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4536D391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j</w:t>
      </w:r>
      <w:r w:rsidRPr="006765C4">
        <w:rPr>
          <w:rFonts w:ascii="Cambria Math" w:hAnsi="Cambria Math"/>
          <w:color w:val="2F5496" w:themeColor="accent1" w:themeShade="BF"/>
          <w:szCs w:val="28"/>
        </w:rPr>
        <w:tab/>
        <w:t>findmaxmin</w:t>
      </w:r>
    </w:p>
    <w:p w14:paraId="635F3A64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>done:</w:t>
      </w:r>
    </w:p>
    <w:p w14:paraId="574FEA90" w14:textId="77777777" w:rsidR="006765C4" w:rsidRP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lw $</w:t>
      </w:r>
      <w:proofErr w:type="gramStart"/>
      <w:r w:rsidRPr="006765C4">
        <w:rPr>
          <w:rFonts w:ascii="Cambria Math" w:hAnsi="Cambria Math"/>
          <w:color w:val="2F5496" w:themeColor="accent1" w:themeShade="BF"/>
          <w:szCs w:val="28"/>
        </w:rPr>
        <w:t>ra,-</w:t>
      </w:r>
      <w:proofErr w:type="gramEnd"/>
      <w:r w:rsidRPr="006765C4">
        <w:rPr>
          <w:rFonts w:ascii="Cambria Math" w:hAnsi="Cambria Math"/>
          <w:color w:val="2F5496" w:themeColor="accent1" w:themeShade="BF"/>
          <w:szCs w:val="28"/>
        </w:rPr>
        <w:t>4($sp)</w:t>
      </w:r>
    </w:p>
    <w:p w14:paraId="3AB4E0EB" w14:textId="357E1D0A" w:rsid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color w:val="2F5496" w:themeColor="accent1" w:themeShade="BF"/>
          <w:szCs w:val="28"/>
        </w:rPr>
        <w:tab/>
        <w:t>jr $ra</w:t>
      </w:r>
    </w:p>
    <w:p w14:paraId="120475B0" w14:textId="77777777" w:rsidR="006765C4" w:rsidRDefault="006765C4" w:rsidP="006765C4">
      <w:pPr>
        <w:rPr>
          <w:rFonts w:ascii="Cambria Math" w:hAnsi="Cambria Math"/>
          <w:szCs w:val="28"/>
        </w:rPr>
      </w:pPr>
      <w:r w:rsidRPr="006765C4">
        <w:rPr>
          <w:rFonts w:ascii="Cambria Math" w:hAnsi="Cambria Math"/>
          <w:szCs w:val="28"/>
        </w:rPr>
        <w:drawing>
          <wp:inline distT="0" distB="0" distL="0" distR="0" wp14:anchorId="43BD47F8" wp14:editId="4F7EC02C">
            <wp:extent cx="4715533" cy="1524213"/>
            <wp:effectExtent l="0" t="0" r="0" b="0"/>
            <wp:docPr id="135120260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02606" name="Picture 1" descr="A screenshot of a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13C2" w14:textId="36A92530" w:rsidR="006765C4" w:rsidRDefault="006765C4" w:rsidP="006765C4">
      <w:pPr>
        <w:rPr>
          <w:rFonts w:ascii="Cambria Math" w:hAnsi="Cambria Math"/>
          <w:color w:val="2F5496" w:themeColor="accent1" w:themeShade="BF"/>
          <w:szCs w:val="28"/>
        </w:rPr>
      </w:pPr>
      <w:r w:rsidRPr="006765C4">
        <w:rPr>
          <w:rFonts w:ascii="Cambria Math" w:hAnsi="Cambria Math"/>
          <w:szCs w:val="28"/>
        </w:rPr>
        <w:t xml:space="preserve"> </w:t>
      </w:r>
      <w:r w:rsidRPr="006765C4">
        <w:rPr>
          <w:rFonts w:ascii="Cambria Math" w:hAnsi="Cambria Math"/>
          <w:szCs w:val="28"/>
        </w:rPr>
        <w:t xml:space="preserve">Kết quả: </w:t>
      </w:r>
      <w:r>
        <w:rPr>
          <w:rFonts w:ascii="Cambria Math" w:hAnsi="Cambria Math"/>
          <w:szCs w:val="28"/>
        </w:rPr>
        <w:t xml:space="preserve"> </w:t>
      </w:r>
    </w:p>
    <w:p w14:paraId="7B59EE82" w14:textId="07D133DA" w:rsidR="006765C4" w:rsidRDefault="006765C4" w:rsidP="006765C4">
      <w:pPr>
        <w:rPr>
          <w:rFonts w:ascii="Cambria Math" w:hAnsi="Cambria Math"/>
          <w:szCs w:val="28"/>
        </w:rPr>
      </w:pPr>
      <w:r w:rsidRPr="006765C4">
        <w:rPr>
          <w:rFonts w:ascii="Cambria Math" w:hAnsi="Cambria Math"/>
          <w:szCs w:val="28"/>
        </w:rPr>
        <w:drawing>
          <wp:inline distT="0" distB="0" distL="0" distR="0" wp14:anchorId="7FBEEAFD" wp14:editId="3F47363A">
            <wp:extent cx="4725059" cy="1486107"/>
            <wp:effectExtent l="0" t="0" r="0" b="0"/>
            <wp:docPr id="1999139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3977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C3CD" w14:textId="29003CE4" w:rsidR="006765C4" w:rsidRPr="006765C4" w:rsidRDefault="006765C4" w:rsidP="006765C4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=&gt;Đúng với lí thuyết </w:t>
      </w:r>
    </w:p>
    <w:sectPr w:rsidR="006765C4" w:rsidRPr="006765C4" w:rsidSect="009145F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A97"/>
    <w:multiLevelType w:val="hybridMultilevel"/>
    <w:tmpl w:val="2F52ECAE"/>
    <w:lvl w:ilvl="0" w:tplc="8C2AC0B4">
      <w:start w:val="1"/>
      <w:numFmt w:val="lowerLetter"/>
      <w:lvlText w:val="%1)"/>
      <w:lvlJc w:val="left"/>
      <w:pPr>
        <w:ind w:left="45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" w15:restartNumberingAfterBreak="0">
    <w:nsid w:val="12877F4D"/>
    <w:multiLevelType w:val="hybridMultilevel"/>
    <w:tmpl w:val="7486D7C6"/>
    <w:lvl w:ilvl="0" w:tplc="3ECEF9B0">
      <w:numFmt w:val="bullet"/>
      <w:lvlText w:val="-"/>
      <w:lvlJc w:val="left"/>
      <w:pPr>
        <w:ind w:left="81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C55252C"/>
    <w:multiLevelType w:val="hybridMultilevel"/>
    <w:tmpl w:val="CACEFEB6"/>
    <w:lvl w:ilvl="0" w:tplc="DAE2C316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38EC9"/>
    <w:multiLevelType w:val="hybridMultilevel"/>
    <w:tmpl w:val="0CA0AB00"/>
    <w:lvl w:ilvl="0" w:tplc="A0E864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265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25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63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AA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69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EC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21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F7716"/>
    <w:multiLevelType w:val="hybridMultilevel"/>
    <w:tmpl w:val="88AEEC00"/>
    <w:lvl w:ilvl="0" w:tplc="227EC4BA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B4201"/>
    <w:multiLevelType w:val="hybridMultilevel"/>
    <w:tmpl w:val="983E222C"/>
    <w:lvl w:ilvl="0" w:tplc="C59696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93DE3"/>
    <w:multiLevelType w:val="hybridMultilevel"/>
    <w:tmpl w:val="CD1086BE"/>
    <w:lvl w:ilvl="0" w:tplc="507CFBD6">
      <w:numFmt w:val="bullet"/>
      <w:lvlText w:val=""/>
      <w:lvlJc w:val="left"/>
      <w:pPr>
        <w:ind w:left="768" w:hanging="408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4263">
    <w:abstractNumId w:val="3"/>
  </w:num>
  <w:num w:numId="2" w16cid:durableId="1729760860">
    <w:abstractNumId w:val="4"/>
  </w:num>
  <w:num w:numId="3" w16cid:durableId="62531229">
    <w:abstractNumId w:val="1"/>
  </w:num>
  <w:num w:numId="4" w16cid:durableId="1260480874">
    <w:abstractNumId w:val="5"/>
  </w:num>
  <w:num w:numId="5" w16cid:durableId="717707269">
    <w:abstractNumId w:val="2"/>
  </w:num>
  <w:num w:numId="6" w16cid:durableId="1095784351">
    <w:abstractNumId w:val="6"/>
  </w:num>
  <w:num w:numId="7" w16cid:durableId="123990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39"/>
    <w:rsid w:val="00002C38"/>
    <w:rsid w:val="00013C76"/>
    <w:rsid w:val="00014E8A"/>
    <w:rsid w:val="00020632"/>
    <w:rsid w:val="0003190A"/>
    <w:rsid w:val="00040165"/>
    <w:rsid w:val="0004055B"/>
    <w:rsid w:val="00055AD1"/>
    <w:rsid w:val="00056D15"/>
    <w:rsid w:val="00067D25"/>
    <w:rsid w:val="00080B60"/>
    <w:rsid w:val="00086F72"/>
    <w:rsid w:val="000931F5"/>
    <w:rsid w:val="0009642C"/>
    <w:rsid w:val="000A079E"/>
    <w:rsid w:val="000A0CC0"/>
    <w:rsid w:val="000A33A7"/>
    <w:rsid w:val="000B15FD"/>
    <w:rsid w:val="000B6BC7"/>
    <w:rsid w:val="000C017F"/>
    <w:rsid w:val="000C1732"/>
    <w:rsid w:val="000D5B98"/>
    <w:rsid w:val="000E7A58"/>
    <w:rsid w:val="000F5257"/>
    <w:rsid w:val="001026B8"/>
    <w:rsid w:val="001037C3"/>
    <w:rsid w:val="00105F4C"/>
    <w:rsid w:val="00127563"/>
    <w:rsid w:val="001361C5"/>
    <w:rsid w:val="00137156"/>
    <w:rsid w:val="00145591"/>
    <w:rsid w:val="00147F1B"/>
    <w:rsid w:val="001627A6"/>
    <w:rsid w:val="0016476E"/>
    <w:rsid w:val="00165E99"/>
    <w:rsid w:val="00167F97"/>
    <w:rsid w:val="00172F07"/>
    <w:rsid w:val="00176941"/>
    <w:rsid w:val="00176A12"/>
    <w:rsid w:val="00176AE0"/>
    <w:rsid w:val="00181399"/>
    <w:rsid w:val="001947DE"/>
    <w:rsid w:val="001C6073"/>
    <w:rsid w:val="001D1721"/>
    <w:rsid w:val="001E2845"/>
    <w:rsid w:val="001E796A"/>
    <w:rsid w:val="001F4302"/>
    <w:rsid w:val="001F52F5"/>
    <w:rsid w:val="001F6A77"/>
    <w:rsid w:val="00206BEC"/>
    <w:rsid w:val="002111A3"/>
    <w:rsid w:val="002308B4"/>
    <w:rsid w:val="00230E22"/>
    <w:rsid w:val="00232637"/>
    <w:rsid w:val="00234370"/>
    <w:rsid w:val="00240DE2"/>
    <w:rsid w:val="00241D54"/>
    <w:rsid w:val="002514CD"/>
    <w:rsid w:val="0025416D"/>
    <w:rsid w:val="00255D5D"/>
    <w:rsid w:val="002613D8"/>
    <w:rsid w:val="002649F4"/>
    <w:rsid w:val="00282136"/>
    <w:rsid w:val="0029133F"/>
    <w:rsid w:val="00293974"/>
    <w:rsid w:val="002A338D"/>
    <w:rsid w:val="002B2D05"/>
    <w:rsid w:val="002C1EC7"/>
    <w:rsid w:val="002D0981"/>
    <w:rsid w:val="002D131A"/>
    <w:rsid w:val="003068BB"/>
    <w:rsid w:val="0031184A"/>
    <w:rsid w:val="003159E2"/>
    <w:rsid w:val="003207C0"/>
    <w:rsid w:val="003443D6"/>
    <w:rsid w:val="00344550"/>
    <w:rsid w:val="0035694D"/>
    <w:rsid w:val="003645B9"/>
    <w:rsid w:val="00383DBF"/>
    <w:rsid w:val="00386674"/>
    <w:rsid w:val="003937B9"/>
    <w:rsid w:val="00394F1E"/>
    <w:rsid w:val="003D14A8"/>
    <w:rsid w:val="003D72FD"/>
    <w:rsid w:val="003F5E59"/>
    <w:rsid w:val="004010DC"/>
    <w:rsid w:val="004040D9"/>
    <w:rsid w:val="00420DBE"/>
    <w:rsid w:val="00445FC3"/>
    <w:rsid w:val="00450207"/>
    <w:rsid w:val="00452328"/>
    <w:rsid w:val="004534AC"/>
    <w:rsid w:val="004563E4"/>
    <w:rsid w:val="0046564A"/>
    <w:rsid w:val="0047523A"/>
    <w:rsid w:val="00487AFC"/>
    <w:rsid w:val="004A25A9"/>
    <w:rsid w:val="004B5CBF"/>
    <w:rsid w:val="004C4957"/>
    <w:rsid w:val="004E00A8"/>
    <w:rsid w:val="004E0532"/>
    <w:rsid w:val="00505223"/>
    <w:rsid w:val="00506852"/>
    <w:rsid w:val="0051169F"/>
    <w:rsid w:val="00522AD3"/>
    <w:rsid w:val="0053074C"/>
    <w:rsid w:val="00533875"/>
    <w:rsid w:val="00540C70"/>
    <w:rsid w:val="005456E2"/>
    <w:rsid w:val="00545C42"/>
    <w:rsid w:val="00547A8D"/>
    <w:rsid w:val="0056519A"/>
    <w:rsid w:val="00566A61"/>
    <w:rsid w:val="00580717"/>
    <w:rsid w:val="005811AC"/>
    <w:rsid w:val="00590EDE"/>
    <w:rsid w:val="00596889"/>
    <w:rsid w:val="005975A1"/>
    <w:rsid w:val="005A6B11"/>
    <w:rsid w:val="005B5D5D"/>
    <w:rsid w:val="005C750A"/>
    <w:rsid w:val="005D3A2C"/>
    <w:rsid w:val="005E7D65"/>
    <w:rsid w:val="005F3D28"/>
    <w:rsid w:val="00610740"/>
    <w:rsid w:val="00614C4F"/>
    <w:rsid w:val="00616008"/>
    <w:rsid w:val="00621F06"/>
    <w:rsid w:val="0062700C"/>
    <w:rsid w:val="00630944"/>
    <w:rsid w:val="0064257F"/>
    <w:rsid w:val="00650BEC"/>
    <w:rsid w:val="00660AEA"/>
    <w:rsid w:val="00662FA7"/>
    <w:rsid w:val="00674771"/>
    <w:rsid w:val="006765C4"/>
    <w:rsid w:val="00676927"/>
    <w:rsid w:val="006772C1"/>
    <w:rsid w:val="006802F7"/>
    <w:rsid w:val="00683957"/>
    <w:rsid w:val="006930C8"/>
    <w:rsid w:val="00697FA9"/>
    <w:rsid w:val="006A0003"/>
    <w:rsid w:val="006A6199"/>
    <w:rsid w:val="006B1096"/>
    <w:rsid w:val="006B38E0"/>
    <w:rsid w:val="006B3CD4"/>
    <w:rsid w:val="006B5087"/>
    <w:rsid w:val="006B680B"/>
    <w:rsid w:val="006D0692"/>
    <w:rsid w:val="006D13AA"/>
    <w:rsid w:val="006D4843"/>
    <w:rsid w:val="006E5B92"/>
    <w:rsid w:val="006E6B39"/>
    <w:rsid w:val="006F0E60"/>
    <w:rsid w:val="00714220"/>
    <w:rsid w:val="00715B3A"/>
    <w:rsid w:val="00716365"/>
    <w:rsid w:val="007239E8"/>
    <w:rsid w:val="0073296C"/>
    <w:rsid w:val="00736E3F"/>
    <w:rsid w:val="007475EF"/>
    <w:rsid w:val="00766841"/>
    <w:rsid w:val="007756C2"/>
    <w:rsid w:val="00775830"/>
    <w:rsid w:val="00783181"/>
    <w:rsid w:val="00785607"/>
    <w:rsid w:val="00786C15"/>
    <w:rsid w:val="00786DC5"/>
    <w:rsid w:val="00790449"/>
    <w:rsid w:val="007A25AE"/>
    <w:rsid w:val="007A2ECC"/>
    <w:rsid w:val="007B2B4B"/>
    <w:rsid w:val="007B3DA7"/>
    <w:rsid w:val="007B761F"/>
    <w:rsid w:val="007C62D6"/>
    <w:rsid w:val="007C677F"/>
    <w:rsid w:val="007D498C"/>
    <w:rsid w:val="007E292E"/>
    <w:rsid w:val="007E78EB"/>
    <w:rsid w:val="007F03E1"/>
    <w:rsid w:val="007F0B0F"/>
    <w:rsid w:val="0080463A"/>
    <w:rsid w:val="0080772F"/>
    <w:rsid w:val="00814CD0"/>
    <w:rsid w:val="00823973"/>
    <w:rsid w:val="00840EB8"/>
    <w:rsid w:val="008555E5"/>
    <w:rsid w:val="00867C4D"/>
    <w:rsid w:val="0087606D"/>
    <w:rsid w:val="00883F36"/>
    <w:rsid w:val="00892057"/>
    <w:rsid w:val="00894FC6"/>
    <w:rsid w:val="008A454D"/>
    <w:rsid w:val="008A8D32"/>
    <w:rsid w:val="008B4F76"/>
    <w:rsid w:val="008D6734"/>
    <w:rsid w:val="008F28AE"/>
    <w:rsid w:val="0091304D"/>
    <w:rsid w:val="009145F4"/>
    <w:rsid w:val="009324B7"/>
    <w:rsid w:val="00933908"/>
    <w:rsid w:val="00946E95"/>
    <w:rsid w:val="00955899"/>
    <w:rsid w:val="00962C72"/>
    <w:rsid w:val="00962D25"/>
    <w:rsid w:val="00963943"/>
    <w:rsid w:val="00967C25"/>
    <w:rsid w:val="009745F0"/>
    <w:rsid w:val="0097732F"/>
    <w:rsid w:val="00980C1D"/>
    <w:rsid w:val="00983BD7"/>
    <w:rsid w:val="00986C21"/>
    <w:rsid w:val="00994D25"/>
    <w:rsid w:val="009A4C4E"/>
    <w:rsid w:val="009C4BB0"/>
    <w:rsid w:val="009C53AF"/>
    <w:rsid w:val="009C6F1E"/>
    <w:rsid w:val="009C7255"/>
    <w:rsid w:val="009D4886"/>
    <w:rsid w:val="009D68CF"/>
    <w:rsid w:val="00A00D08"/>
    <w:rsid w:val="00A02F34"/>
    <w:rsid w:val="00A120FC"/>
    <w:rsid w:val="00A129FB"/>
    <w:rsid w:val="00A12D5F"/>
    <w:rsid w:val="00A23598"/>
    <w:rsid w:val="00A34345"/>
    <w:rsid w:val="00A367D9"/>
    <w:rsid w:val="00A36B22"/>
    <w:rsid w:val="00A453D2"/>
    <w:rsid w:val="00A469EC"/>
    <w:rsid w:val="00A561B6"/>
    <w:rsid w:val="00A633E2"/>
    <w:rsid w:val="00A66550"/>
    <w:rsid w:val="00A707AE"/>
    <w:rsid w:val="00A70F66"/>
    <w:rsid w:val="00A75DDB"/>
    <w:rsid w:val="00A81CD5"/>
    <w:rsid w:val="00A8636D"/>
    <w:rsid w:val="00A878B7"/>
    <w:rsid w:val="00A94292"/>
    <w:rsid w:val="00A942BF"/>
    <w:rsid w:val="00AA0AAE"/>
    <w:rsid w:val="00AA133D"/>
    <w:rsid w:val="00AA582E"/>
    <w:rsid w:val="00AB0DAA"/>
    <w:rsid w:val="00AB380C"/>
    <w:rsid w:val="00AB477E"/>
    <w:rsid w:val="00AB69B2"/>
    <w:rsid w:val="00AD2BBF"/>
    <w:rsid w:val="00AE4BB8"/>
    <w:rsid w:val="00B00CF3"/>
    <w:rsid w:val="00B01F50"/>
    <w:rsid w:val="00B12C06"/>
    <w:rsid w:val="00B1556C"/>
    <w:rsid w:val="00B367C8"/>
    <w:rsid w:val="00B43508"/>
    <w:rsid w:val="00B64704"/>
    <w:rsid w:val="00B7604F"/>
    <w:rsid w:val="00B9745D"/>
    <w:rsid w:val="00BA7260"/>
    <w:rsid w:val="00BA788B"/>
    <w:rsid w:val="00BB3F4A"/>
    <w:rsid w:val="00BD0327"/>
    <w:rsid w:val="00BD0BBF"/>
    <w:rsid w:val="00BD1CFD"/>
    <w:rsid w:val="00BE4216"/>
    <w:rsid w:val="00BE523C"/>
    <w:rsid w:val="00BE78DF"/>
    <w:rsid w:val="00BF4259"/>
    <w:rsid w:val="00BF5EDF"/>
    <w:rsid w:val="00BF79D6"/>
    <w:rsid w:val="00C051A2"/>
    <w:rsid w:val="00C062CC"/>
    <w:rsid w:val="00C10767"/>
    <w:rsid w:val="00C14A75"/>
    <w:rsid w:val="00C23BC7"/>
    <w:rsid w:val="00C460FE"/>
    <w:rsid w:val="00C50FAC"/>
    <w:rsid w:val="00C55089"/>
    <w:rsid w:val="00C74EA7"/>
    <w:rsid w:val="00C77FE3"/>
    <w:rsid w:val="00C812E9"/>
    <w:rsid w:val="00C965A9"/>
    <w:rsid w:val="00C96FAD"/>
    <w:rsid w:val="00CA1EF9"/>
    <w:rsid w:val="00CB4320"/>
    <w:rsid w:val="00CC1C36"/>
    <w:rsid w:val="00CC7E70"/>
    <w:rsid w:val="00CF1012"/>
    <w:rsid w:val="00CF76E9"/>
    <w:rsid w:val="00D01A37"/>
    <w:rsid w:val="00D157A9"/>
    <w:rsid w:val="00D26E29"/>
    <w:rsid w:val="00D27AB6"/>
    <w:rsid w:val="00D41082"/>
    <w:rsid w:val="00D42804"/>
    <w:rsid w:val="00D435CD"/>
    <w:rsid w:val="00D47383"/>
    <w:rsid w:val="00D479FC"/>
    <w:rsid w:val="00D51DF7"/>
    <w:rsid w:val="00D55A0A"/>
    <w:rsid w:val="00D60A80"/>
    <w:rsid w:val="00D6388E"/>
    <w:rsid w:val="00D661EB"/>
    <w:rsid w:val="00D74665"/>
    <w:rsid w:val="00D750A1"/>
    <w:rsid w:val="00D80B0C"/>
    <w:rsid w:val="00D80D14"/>
    <w:rsid w:val="00D81186"/>
    <w:rsid w:val="00D8270E"/>
    <w:rsid w:val="00D833E0"/>
    <w:rsid w:val="00DB011D"/>
    <w:rsid w:val="00DB34C7"/>
    <w:rsid w:val="00DC270D"/>
    <w:rsid w:val="00DF1549"/>
    <w:rsid w:val="00DF381A"/>
    <w:rsid w:val="00E151DE"/>
    <w:rsid w:val="00E335F3"/>
    <w:rsid w:val="00E431A4"/>
    <w:rsid w:val="00E54C8D"/>
    <w:rsid w:val="00E55029"/>
    <w:rsid w:val="00E61078"/>
    <w:rsid w:val="00E7248E"/>
    <w:rsid w:val="00E82BB7"/>
    <w:rsid w:val="00E83C5E"/>
    <w:rsid w:val="00E87806"/>
    <w:rsid w:val="00E87C13"/>
    <w:rsid w:val="00E944CC"/>
    <w:rsid w:val="00EA40AA"/>
    <w:rsid w:val="00EB00B9"/>
    <w:rsid w:val="00EB634A"/>
    <w:rsid w:val="00EC3310"/>
    <w:rsid w:val="00EC5CC7"/>
    <w:rsid w:val="00ED23F7"/>
    <w:rsid w:val="00ED34A5"/>
    <w:rsid w:val="00EE00C4"/>
    <w:rsid w:val="00EE61AF"/>
    <w:rsid w:val="00EF7985"/>
    <w:rsid w:val="00F04B09"/>
    <w:rsid w:val="00F162A3"/>
    <w:rsid w:val="00F30FDC"/>
    <w:rsid w:val="00F37D51"/>
    <w:rsid w:val="00F41D37"/>
    <w:rsid w:val="00F45B0C"/>
    <w:rsid w:val="00F54FC3"/>
    <w:rsid w:val="00F56F28"/>
    <w:rsid w:val="00F579F6"/>
    <w:rsid w:val="00F64FA5"/>
    <w:rsid w:val="00F822EC"/>
    <w:rsid w:val="00F84481"/>
    <w:rsid w:val="00FB0049"/>
    <w:rsid w:val="00FB50B0"/>
    <w:rsid w:val="00FC1FEE"/>
    <w:rsid w:val="00FD4EAD"/>
    <w:rsid w:val="00FF3FF9"/>
    <w:rsid w:val="00FF6CF5"/>
    <w:rsid w:val="021863EF"/>
    <w:rsid w:val="0345F9B1"/>
    <w:rsid w:val="04B5F0E7"/>
    <w:rsid w:val="06DAAFBE"/>
    <w:rsid w:val="0701BC3C"/>
    <w:rsid w:val="0AC75318"/>
    <w:rsid w:val="0CA7DA6F"/>
    <w:rsid w:val="0F7A29C6"/>
    <w:rsid w:val="13002B5F"/>
    <w:rsid w:val="13E29C6C"/>
    <w:rsid w:val="14A1A728"/>
    <w:rsid w:val="14B2EC54"/>
    <w:rsid w:val="16A7DE8E"/>
    <w:rsid w:val="1A6FEA45"/>
    <w:rsid w:val="1C407665"/>
    <w:rsid w:val="1E3FE198"/>
    <w:rsid w:val="1EDB2199"/>
    <w:rsid w:val="2554359B"/>
    <w:rsid w:val="28E5313A"/>
    <w:rsid w:val="2DA3ECC4"/>
    <w:rsid w:val="314C1220"/>
    <w:rsid w:val="333C0E74"/>
    <w:rsid w:val="351BA6D4"/>
    <w:rsid w:val="3669C972"/>
    <w:rsid w:val="372E93D4"/>
    <w:rsid w:val="392C4440"/>
    <w:rsid w:val="3C1EB2A1"/>
    <w:rsid w:val="3CFB0C8E"/>
    <w:rsid w:val="3F14B382"/>
    <w:rsid w:val="3F5D3BDE"/>
    <w:rsid w:val="436AE3E6"/>
    <w:rsid w:val="44313F98"/>
    <w:rsid w:val="4539E397"/>
    <w:rsid w:val="45C89D35"/>
    <w:rsid w:val="45CD0FF9"/>
    <w:rsid w:val="46022CD7"/>
    <w:rsid w:val="4625F238"/>
    <w:rsid w:val="496FFA82"/>
    <w:rsid w:val="4E84F303"/>
    <w:rsid w:val="4F820A6D"/>
    <w:rsid w:val="50303E91"/>
    <w:rsid w:val="52154204"/>
    <w:rsid w:val="53AD2074"/>
    <w:rsid w:val="568BF0AB"/>
    <w:rsid w:val="57F10F03"/>
    <w:rsid w:val="59ED265D"/>
    <w:rsid w:val="5BC1EA1D"/>
    <w:rsid w:val="5C4C0A45"/>
    <w:rsid w:val="5F8D90CB"/>
    <w:rsid w:val="670F08E3"/>
    <w:rsid w:val="67FFDE99"/>
    <w:rsid w:val="701B85BC"/>
    <w:rsid w:val="70D2A1B0"/>
    <w:rsid w:val="771F4125"/>
    <w:rsid w:val="77268E99"/>
    <w:rsid w:val="77D6A47F"/>
    <w:rsid w:val="787F7B4C"/>
    <w:rsid w:val="78EE39CB"/>
    <w:rsid w:val="7A1B4BAD"/>
    <w:rsid w:val="7A78BAB5"/>
    <w:rsid w:val="7EEEB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D11E"/>
  <w15:chartTrackingRefBased/>
  <w15:docId w15:val="{A5A43363-0AA2-4512-9032-3BF01FB6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sid w:val="00AA582E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2DF59F215E444B0986826E67F87E2" ma:contentTypeVersion="4" ma:contentTypeDescription="Create a new document." ma:contentTypeScope="" ma:versionID="6f0b1bab5a3a692a9bd73cd0885672a8">
  <xsd:schema xmlns:xsd="http://www.w3.org/2001/XMLSchema" xmlns:xs="http://www.w3.org/2001/XMLSchema" xmlns:p="http://schemas.microsoft.com/office/2006/metadata/properties" xmlns:ns2="5ce1ecfa-1d77-41a4-9012-67022d197358" targetNamespace="http://schemas.microsoft.com/office/2006/metadata/properties" ma:root="true" ma:fieldsID="b6bf5be7b97bc8a70e51312cafe89cdc" ns2:_="">
    <xsd:import namespace="5ce1ecfa-1d77-41a4-9012-67022d197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1ecfa-1d77-41a4-9012-67022d197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F9FB6D-D9AE-432D-8D53-F765355E9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7AD525-8EB3-4FB1-BC7D-93E93193D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1ecfa-1d77-41a4-9012-67022d197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E37365-F384-4523-964C-09EB28982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Nguyen Duc Dai Duong 20225616</cp:lastModifiedBy>
  <cp:revision>341</cp:revision>
  <cp:lastPrinted>2023-11-01T01:34:00Z</cp:lastPrinted>
  <dcterms:created xsi:type="dcterms:W3CDTF">2023-09-27T00:30:00Z</dcterms:created>
  <dcterms:modified xsi:type="dcterms:W3CDTF">2024-04-03T02:42:00Z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0x0101001C22DF59F215E444B0986826E67F87E2</vt:lpwstr>
  </property>
</Properties>
</file>