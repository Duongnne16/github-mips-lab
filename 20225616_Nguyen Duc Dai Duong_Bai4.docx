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B494" w14:textId="38376A6C" w:rsidR="00C14A75" w:rsidRPr="006E6B39" w:rsidRDefault="00C812E9" w:rsidP="006E6B39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 w:rsidR="006E6B39" w:rsidRPr="006E6B39">
        <w:rPr>
          <w:rFonts w:ascii="Cambria Math" w:hAnsi="Cambria Math"/>
          <w:b/>
          <w:bCs/>
          <w:sz w:val="48"/>
          <w:szCs w:val="48"/>
        </w:rPr>
        <w:t>Computer Architecture Lab</w:t>
      </w:r>
      <w:r w:rsidR="000E7A58">
        <w:rPr>
          <w:rFonts w:ascii="Cambria Math" w:hAnsi="Cambria Math"/>
          <w:b/>
          <w:bCs/>
          <w:sz w:val="48"/>
          <w:szCs w:val="48"/>
        </w:rPr>
        <w:t xml:space="preserve"> </w:t>
      </w:r>
      <w:r w:rsidR="006E6B39" w:rsidRPr="006E6B39">
        <w:rPr>
          <w:rFonts w:ascii="Cambria Math" w:hAnsi="Cambria Math"/>
          <w:b/>
          <w:bCs/>
          <w:sz w:val="48"/>
          <w:szCs w:val="48"/>
        </w:rPr>
        <w:t>Report</w:t>
      </w:r>
      <w:r w:rsidR="00A70F66">
        <w:rPr>
          <w:rFonts w:ascii="Cambria Math" w:hAnsi="Cambria Math"/>
          <w:b/>
          <w:bCs/>
          <w:sz w:val="48"/>
          <w:szCs w:val="48"/>
        </w:rPr>
        <w:t xml:space="preserve"> Week </w:t>
      </w:r>
      <w:r w:rsidR="00683957">
        <w:rPr>
          <w:rFonts w:ascii="Cambria Math" w:hAnsi="Cambria Math"/>
          <w:b/>
          <w:bCs/>
          <w:sz w:val="48"/>
          <w:szCs w:val="48"/>
        </w:rPr>
        <w:t>4</w:t>
      </w:r>
    </w:p>
    <w:p w14:paraId="4B3A076C" w14:textId="3B4CD048" w:rsidR="006E6B39" w:rsidRPr="006E6B39" w:rsidRDefault="0F7A29C6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16A7DE8E">
        <w:rPr>
          <w:rFonts w:ascii="Cambria Math" w:hAnsi="Cambria Math"/>
          <w:b/>
          <w:bCs/>
          <w:sz w:val="40"/>
          <w:szCs w:val="40"/>
        </w:rPr>
        <w:t>Full name:</w:t>
      </w:r>
      <w:r w:rsidR="4539E397" w:rsidRPr="16A7DE8E">
        <w:rPr>
          <w:rFonts w:ascii="Cambria Math" w:hAnsi="Cambria Math"/>
          <w:b/>
          <w:bCs/>
          <w:sz w:val="40"/>
          <w:szCs w:val="40"/>
        </w:rPr>
        <w:t xml:space="preserve"> </w:t>
      </w:r>
      <w:r w:rsidR="3F5D3BDE" w:rsidRPr="16A7DE8E">
        <w:rPr>
          <w:rFonts w:ascii="Cambria Math" w:hAnsi="Cambria Math"/>
          <w:b/>
          <w:bCs/>
          <w:sz w:val="40"/>
          <w:szCs w:val="40"/>
        </w:rPr>
        <w:t>Nguy</w:t>
      </w:r>
      <w:r w:rsidR="00683957">
        <w:rPr>
          <w:rFonts w:ascii="Cambria Math" w:hAnsi="Cambria Math"/>
          <w:b/>
          <w:bCs/>
          <w:sz w:val="40"/>
          <w:szCs w:val="40"/>
        </w:rPr>
        <w:t>ễn Đức Đại Dương</w:t>
      </w:r>
    </w:p>
    <w:p w14:paraId="2F0F7D6E" w14:textId="6650F96F" w:rsidR="006E6B39" w:rsidRPr="006E6B39" w:rsidRDefault="77268E99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16A7DE8E">
        <w:rPr>
          <w:rFonts w:ascii="Cambria Math" w:hAnsi="Cambria Math"/>
          <w:b/>
          <w:bCs/>
          <w:sz w:val="40"/>
          <w:szCs w:val="40"/>
        </w:rPr>
        <w:t>Student ID:</w:t>
      </w:r>
      <w:r w:rsidR="52154204" w:rsidRPr="16A7DE8E">
        <w:rPr>
          <w:rFonts w:ascii="Cambria Math" w:hAnsi="Cambria Math"/>
          <w:b/>
          <w:bCs/>
          <w:sz w:val="40"/>
          <w:szCs w:val="40"/>
        </w:rPr>
        <w:t xml:space="preserve"> </w:t>
      </w:r>
      <w:r w:rsidR="00683957">
        <w:rPr>
          <w:rFonts w:ascii="Cambria Math" w:hAnsi="Cambria Math"/>
          <w:b/>
          <w:bCs/>
          <w:sz w:val="40"/>
          <w:szCs w:val="40"/>
        </w:rPr>
        <w:t>20225616</w:t>
      </w:r>
    </w:p>
    <w:p w14:paraId="03E44BB4" w14:textId="08AB42C2" w:rsidR="46022CD7" w:rsidRDefault="4E84F303" w:rsidP="46022CD7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>Assignment 1</w:t>
      </w:r>
    </w:p>
    <w:p w14:paraId="7798A2E3" w14:textId="6476D51E" w:rsidR="006B1096" w:rsidRPr="00F04B09" w:rsidRDefault="00F04B09" w:rsidP="46022CD7">
      <w:pPr>
        <w:rPr>
          <w:rFonts w:ascii="Cambria Math" w:hAnsi="Cambria Math"/>
          <w:sz w:val="30"/>
          <w:szCs w:val="30"/>
        </w:rPr>
      </w:pPr>
      <w:r w:rsidRPr="00F04B09">
        <w:rPr>
          <w:rFonts w:ascii="Cambria Math" w:hAnsi="Cambria Math"/>
          <w:sz w:val="30"/>
          <w:szCs w:val="30"/>
        </w:rPr>
        <w:t>Trường hợp 1:</w:t>
      </w:r>
      <w:r>
        <w:rPr>
          <w:rFonts w:ascii="Cambria Math" w:hAnsi="Cambria Math"/>
          <w:sz w:val="30"/>
          <w:szCs w:val="30"/>
        </w:rPr>
        <w:t xml:space="preserve"> </w:t>
      </w:r>
      <w:r w:rsidR="006B1096">
        <w:rPr>
          <w:rFonts w:ascii="Cambria Math" w:hAnsi="Cambria Math"/>
          <w:sz w:val="30"/>
          <w:szCs w:val="30"/>
        </w:rPr>
        <w:t>$s1 = 0x123, $s2 = 0x456</w:t>
      </w:r>
    </w:p>
    <w:p w14:paraId="50CFDDCE" w14:textId="2E046674" w:rsidR="009C53AF" w:rsidRDefault="00F04B09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7BB06D3F" wp14:editId="1596233A">
            <wp:extent cx="5753100" cy="2156460"/>
            <wp:effectExtent l="0" t="0" r="0" b="0"/>
            <wp:docPr id="204221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A305" w14:textId="7DCBA06A" w:rsidR="006B1096" w:rsidRPr="006B1096" w:rsidRDefault="006B1096" w:rsidP="006B1096">
      <w:pPr>
        <w:pStyle w:val="ListParagraph"/>
        <w:numPr>
          <w:ilvl w:val="0"/>
          <w:numId w:val="6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$t0 = 0, không có hiện tượng tràn số</w:t>
      </w:r>
    </w:p>
    <w:p w14:paraId="25EFDA7D" w14:textId="4E35DB96" w:rsidR="00F04B09" w:rsidRDefault="00F04B09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Trường hợp 2: </w:t>
      </w:r>
      <w:r w:rsidR="006B1096">
        <w:rPr>
          <w:rFonts w:ascii="Cambria Math" w:hAnsi="Cambria Math"/>
          <w:szCs w:val="28"/>
        </w:rPr>
        <w:t>$s1 = 0x7fffffff, $s2 = 0x1</w:t>
      </w:r>
    </w:p>
    <w:p w14:paraId="5EF4F696" w14:textId="2B42EEC9" w:rsidR="00F04B09" w:rsidRDefault="006B1096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6A3B6A43" wp14:editId="2A22FCC4">
            <wp:extent cx="5745480" cy="2103120"/>
            <wp:effectExtent l="0" t="0" r="7620" b="0"/>
            <wp:docPr id="98618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9C0D" w14:textId="164901D0" w:rsidR="00F04B09" w:rsidRPr="006B1096" w:rsidRDefault="006B1096" w:rsidP="006B1096">
      <w:pPr>
        <w:pStyle w:val="ListParagraph"/>
        <w:numPr>
          <w:ilvl w:val="0"/>
          <w:numId w:val="6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$t0 = 1, có hiện tượng tràn số</w:t>
      </w:r>
    </w:p>
    <w:p w14:paraId="76185A4A" w14:textId="77777777" w:rsidR="00F04B09" w:rsidRDefault="00F04B09" w:rsidP="003443D6">
      <w:pPr>
        <w:rPr>
          <w:rFonts w:ascii="Cambria Math" w:hAnsi="Cambria Math"/>
          <w:szCs w:val="28"/>
        </w:rPr>
      </w:pPr>
    </w:p>
    <w:p w14:paraId="5BFF8E73" w14:textId="77777777" w:rsidR="00F04B09" w:rsidRDefault="00F04B09" w:rsidP="003443D6">
      <w:pPr>
        <w:rPr>
          <w:rFonts w:ascii="Cambria Math" w:hAnsi="Cambria Math"/>
          <w:szCs w:val="28"/>
        </w:rPr>
      </w:pPr>
    </w:p>
    <w:p w14:paraId="486CDE63" w14:textId="77777777" w:rsidR="00F04B09" w:rsidRDefault="00F04B09" w:rsidP="003443D6">
      <w:pPr>
        <w:rPr>
          <w:rFonts w:ascii="Cambria Math" w:hAnsi="Cambria Math"/>
          <w:szCs w:val="28"/>
        </w:rPr>
      </w:pPr>
    </w:p>
    <w:p w14:paraId="6DB1A73B" w14:textId="77777777" w:rsidR="00F04B09" w:rsidRDefault="00F04B09" w:rsidP="003443D6">
      <w:pPr>
        <w:rPr>
          <w:rFonts w:ascii="Cambria Math" w:hAnsi="Cambria Math"/>
          <w:szCs w:val="28"/>
        </w:rPr>
      </w:pPr>
    </w:p>
    <w:p w14:paraId="5F492E53" w14:textId="77777777" w:rsidR="00F04B09" w:rsidRDefault="00F04B09" w:rsidP="003443D6">
      <w:pPr>
        <w:rPr>
          <w:rFonts w:ascii="Cambria Math" w:hAnsi="Cambria Math"/>
          <w:szCs w:val="28"/>
        </w:rPr>
      </w:pPr>
    </w:p>
    <w:p w14:paraId="03F122C1" w14:textId="4870CADB" w:rsidR="00F04B09" w:rsidRDefault="00F04B09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lastRenderedPageBreak/>
        <w:t xml:space="preserve">Trường hợp 3: </w:t>
      </w:r>
      <w:r w:rsidR="006B1096">
        <w:rPr>
          <w:rFonts w:ascii="Cambria Math" w:hAnsi="Cambria Math"/>
          <w:szCs w:val="28"/>
        </w:rPr>
        <w:t>$s1 = 0x80000000, $s2 = -10</w:t>
      </w:r>
    </w:p>
    <w:p w14:paraId="5B72C723" w14:textId="025B8874" w:rsidR="00F04B09" w:rsidRDefault="007756C2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5D16AEFC" wp14:editId="7A24954F">
            <wp:extent cx="5745480" cy="2148840"/>
            <wp:effectExtent l="0" t="0" r="7620" b="3810"/>
            <wp:docPr id="1102684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7649" w14:textId="6316302D" w:rsidR="007756C2" w:rsidRPr="007756C2" w:rsidRDefault="007756C2" w:rsidP="007756C2">
      <w:pPr>
        <w:pStyle w:val="ListParagraph"/>
        <w:numPr>
          <w:ilvl w:val="0"/>
          <w:numId w:val="6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$t0 = 1, có hiện tượng tràn số</w:t>
      </w:r>
    </w:p>
    <w:p w14:paraId="50567501" w14:textId="63BFFA9C" w:rsidR="007756C2" w:rsidRDefault="007756C2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Trường hợp 4: $s1 = -10, $s2 = -5</w:t>
      </w:r>
    </w:p>
    <w:p w14:paraId="6C9A1F18" w14:textId="3625B20E" w:rsidR="007756C2" w:rsidRDefault="007756C2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5B06C696" wp14:editId="58EF9499">
            <wp:extent cx="5745480" cy="2194560"/>
            <wp:effectExtent l="0" t="0" r="7620" b="0"/>
            <wp:docPr id="942981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DCA0" w14:textId="3488D8D5" w:rsidR="007756C2" w:rsidRPr="007756C2" w:rsidRDefault="007756C2" w:rsidP="007756C2">
      <w:pPr>
        <w:pStyle w:val="ListParagraph"/>
        <w:numPr>
          <w:ilvl w:val="0"/>
          <w:numId w:val="6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$t0 = 0, không có hiện tượng tràn số</w:t>
      </w:r>
    </w:p>
    <w:p w14:paraId="4EDD52A3" w14:textId="3C48A0D6" w:rsidR="007756C2" w:rsidRDefault="007756C2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Trường hợp </w:t>
      </w:r>
      <w:proofErr w:type="gramStart"/>
      <w:r>
        <w:rPr>
          <w:rFonts w:ascii="Cambria Math" w:hAnsi="Cambria Math"/>
          <w:szCs w:val="28"/>
        </w:rPr>
        <w:t>5 :</w:t>
      </w:r>
      <w:proofErr w:type="gramEnd"/>
      <w:r>
        <w:rPr>
          <w:rFonts w:ascii="Cambria Math" w:hAnsi="Cambria Math"/>
          <w:szCs w:val="28"/>
        </w:rPr>
        <w:t xml:space="preserve"> $s1 = 10, $s2 = -20</w:t>
      </w:r>
    </w:p>
    <w:p w14:paraId="78344808" w14:textId="14B1CD4F" w:rsidR="007756C2" w:rsidRDefault="007756C2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67FFD69D" wp14:editId="1A3406A4">
            <wp:extent cx="5745480" cy="2217420"/>
            <wp:effectExtent l="0" t="0" r="7620" b="0"/>
            <wp:docPr id="696482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8349" w14:textId="488E0FFC" w:rsidR="007756C2" w:rsidRDefault="007756C2" w:rsidP="007756C2">
      <w:pPr>
        <w:pStyle w:val="ListParagraph"/>
        <w:numPr>
          <w:ilvl w:val="0"/>
          <w:numId w:val="6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$t0 = 0, không có hiện tượng tràn số</w:t>
      </w:r>
    </w:p>
    <w:p w14:paraId="09A8B4CC" w14:textId="77777777" w:rsidR="007756C2" w:rsidRPr="007756C2" w:rsidRDefault="007756C2" w:rsidP="007756C2">
      <w:pPr>
        <w:pStyle w:val="ListParagraph"/>
        <w:ind w:left="768"/>
        <w:rPr>
          <w:rFonts w:ascii="Cambria Math" w:hAnsi="Cambria Math"/>
          <w:szCs w:val="28"/>
        </w:rPr>
      </w:pPr>
    </w:p>
    <w:p w14:paraId="6D56344E" w14:textId="2B1397B9" w:rsidR="00CB4320" w:rsidRDefault="006E6B39" w:rsidP="00E82BB7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lastRenderedPageBreak/>
        <w:t>Assignment 2</w:t>
      </w:r>
    </w:p>
    <w:p w14:paraId="2DD63D77" w14:textId="1625CE04" w:rsidR="002B2D05" w:rsidRDefault="002B2D05" w:rsidP="00E82BB7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Code:</w:t>
      </w:r>
    </w:p>
    <w:p w14:paraId="42012EC2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>.text</w:t>
      </w:r>
    </w:p>
    <w:p w14:paraId="426BABAF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 xml:space="preserve">li </w:t>
      </w:r>
      <w:r w:rsidRPr="002B2D05">
        <w:rPr>
          <w:rFonts w:ascii="Cambria Math" w:hAnsi="Cambria Math"/>
          <w:szCs w:val="28"/>
        </w:rPr>
        <w:tab/>
        <w:t>$s0, 0x12345678</w:t>
      </w:r>
      <w:r w:rsidRPr="002B2D05">
        <w:rPr>
          <w:rFonts w:ascii="Cambria Math" w:hAnsi="Cambria Math"/>
          <w:szCs w:val="28"/>
        </w:rPr>
        <w:tab/>
      </w:r>
      <w:r w:rsidRPr="002B2D05">
        <w:rPr>
          <w:rFonts w:ascii="Cambria Math" w:hAnsi="Cambria Math"/>
          <w:szCs w:val="28"/>
        </w:rPr>
        <w:tab/>
        <w:t>#load test value for these function</w:t>
      </w:r>
    </w:p>
    <w:p w14:paraId="37A61EEF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 xml:space="preserve">andi </w:t>
      </w:r>
      <w:r w:rsidRPr="002B2D05">
        <w:rPr>
          <w:rFonts w:ascii="Cambria Math" w:hAnsi="Cambria Math"/>
          <w:szCs w:val="28"/>
        </w:rPr>
        <w:tab/>
        <w:t>$t0, $s0, 0xff000000</w:t>
      </w:r>
      <w:r w:rsidRPr="002B2D05">
        <w:rPr>
          <w:rFonts w:ascii="Cambria Math" w:hAnsi="Cambria Math"/>
          <w:szCs w:val="28"/>
        </w:rPr>
        <w:tab/>
        <w:t>#Extract the MSB of $</w:t>
      </w:r>
      <w:proofErr w:type="gramStart"/>
      <w:r w:rsidRPr="002B2D05">
        <w:rPr>
          <w:rFonts w:ascii="Cambria Math" w:hAnsi="Cambria Math"/>
          <w:szCs w:val="28"/>
        </w:rPr>
        <w:t>s0</w:t>
      </w:r>
      <w:proofErr w:type="gramEnd"/>
    </w:p>
    <w:p w14:paraId="7AFD7FCD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>srl</w:t>
      </w:r>
      <w:r w:rsidRPr="002B2D05">
        <w:rPr>
          <w:rFonts w:ascii="Cambria Math" w:hAnsi="Cambria Math"/>
          <w:szCs w:val="28"/>
        </w:rPr>
        <w:tab/>
        <w:t>$t</w:t>
      </w:r>
      <w:proofErr w:type="gramStart"/>
      <w:r w:rsidRPr="002B2D05">
        <w:rPr>
          <w:rFonts w:ascii="Cambria Math" w:hAnsi="Cambria Math"/>
          <w:szCs w:val="28"/>
        </w:rPr>
        <w:t>0,$</w:t>
      </w:r>
      <w:proofErr w:type="gramEnd"/>
      <w:r w:rsidRPr="002B2D05">
        <w:rPr>
          <w:rFonts w:ascii="Cambria Math" w:hAnsi="Cambria Math"/>
          <w:szCs w:val="28"/>
        </w:rPr>
        <w:t>t0,24</w:t>
      </w:r>
      <w:r w:rsidRPr="002B2D05">
        <w:rPr>
          <w:rFonts w:ascii="Cambria Math" w:hAnsi="Cambria Math"/>
          <w:szCs w:val="28"/>
        </w:rPr>
        <w:tab/>
      </w:r>
      <w:r w:rsidRPr="002B2D05">
        <w:rPr>
          <w:rFonts w:ascii="Cambria Math" w:hAnsi="Cambria Math"/>
          <w:szCs w:val="28"/>
        </w:rPr>
        <w:tab/>
        <w:t>#dich phai 24bit</w:t>
      </w:r>
    </w:p>
    <w:p w14:paraId="6A1CD887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 xml:space="preserve">andi </w:t>
      </w:r>
      <w:r w:rsidRPr="002B2D05">
        <w:rPr>
          <w:rFonts w:ascii="Cambria Math" w:hAnsi="Cambria Math"/>
          <w:szCs w:val="28"/>
        </w:rPr>
        <w:tab/>
        <w:t>$t</w:t>
      </w:r>
      <w:proofErr w:type="gramStart"/>
      <w:r w:rsidRPr="002B2D05">
        <w:rPr>
          <w:rFonts w:ascii="Cambria Math" w:hAnsi="Cambria Math"/>
          <w:szCs w:val="28"/>
        </w:rPr>
        <w:t>1,$</w:t>
      </w:r>
      <w:proofErr w:type="gramEnd"/>
      <w:r w:rsidRPr="002B2D05">
        <w:rPr>
          <w:rFonts w:ascii="Cambria Math" w:hAnsi="Cambria Math"/>
          <w:szCs w:val="28"/>
        </w:rPr>
        <w:t>s0,0xffffff00</w:t>
      </w:r>
      <w:r w:rsidRPr="002B2D05">
        <w:rPr>
          <w:rFonts w:ascii="Cambria Math" w:hAnsi="Cambria Math"/>
          <w:szCs w:val="28"/>
        </w:rPr>
        <w:tab/>
      </w:r>
    </w:p>
    <w:p w14:paraId="6FAB9306" w14:textId="77777777" w:rsidR="002B2D05" w:rsidRP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>ori</w:t>
      </w:r>
      <w:r w:rsidRPr="002B2D05">
        <w:rPr>
          <w:rFonts w:ascii="Cambria Math" w:hAnsi="Cambria Math"/>
          <w:szCs w:val="28"/>
        </w:rPr>
        <w:tab/>
        <w:t>$t</w:t>
      </w:r>
      <w:proofErr w:type="gramStart"/>
      <w:r w:rsidRPr="002B2D05">
        <w:rPr>
          <w:rFonts w:ascii="Cambria Math" w:hAnsi="Cambria Math"/>
          <w:szCs w:val="28"/>
        </w:rPr>
        <w:t>2,$</w:t>
      </w:r>
      <w:proofErr w:type="gramEnd"/>
      <w:r w:rsidRPr="002B2D05">
        <w:rPr>
          <w:rFonts w:ascii="Cambria Math" w:hAnsi="Cambria Math"/>
          <w:szCs w:val="28"/>
        </w:rPr>
        <w:t xml:space="preserve">s0,0x000000ff </w:t>
      </w:r>
    </w:p>
    <w:p w14:paraId="2434412C" w14:textId="77777777" w:rsidR="002B2D05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  <w:t>xor</w:t>
      </w:r>
      <w:r w:rsidRPr="002B2D05">
        <w:rPr>
          <w:rFonts w:ascii="Cambria Math" w:hAnsi="Cambria Math"/>
          <w:szCs w:val="28"/>
        </w:rPr>
        <w:tab/>
        <w:t>$s</w:t>
      </w:r>
      <w:proofErr w:type="gramStart"/>
      <w:r w:rsidRPr="002B2D05">
        <w:rPr>
          <w:rFonts w:ascii="Cambria Math" w:hAnsi="Cambria Math"/>
          <w:szCs w:val="28"/>
        </w:rPr>
        <w:t>0,$</w:t>
      </w:r>
      <w:proofErr w:type="gramEnd"/>
      <w:r w:rsidRPr="002B2D05">
        <w:rPr>
          <w:rFonts w:ascii="Cambria Math" w:hAnsi="Cambria Math"/>
          <w:szCs w:val="28"/>
        </w:rPr>
        <w:t>s0,$s0</w:t>
      </w:r>
    </w:p>
    <w:p w14:paraId="66096207" w14:textId="77777777" w:rsidR="002B2D05" w:rsidRDefault="002B2D05" w:rsidP="002B2D05">
      <w:pPr>
        <w:rPr>
          <w:rFonts w:ascii="Cambria Math" w:hAnsi="Cambria Math"/>
          <w:szCs w:val="28"/>
        </w:rPr>
      </w:pPr>
    </w:p>
    <w:p w14:paraId="2D060798" w14:textId="1BCBAED3" w:rsidR="002B2D05" w:rsidRDefault="002B2D05" w:rsidP="002B2D0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Trích xuất </w:t>
      </w:r>
      <w:proofErr w:type="gramStart"/>
      <w:r>
        <w:rPr>
          <w:rFonts w:ascii="Cambria Math" w:hAnsi="Cambria Math"/>
          <w:szCs w:val="28"/>
        </w:rPr>
        <w:t>8 bit</w:t>
      </w:r>
      <w:proofErr w:type="gramEnd"/>
      <w:r>
        <w:rPr>
          <w:rFonts w:ascii="Cambria Math" w:hAnsi="Cambria Math"/>
          <w:szCs w:val="28"/>
        </w:rPr>
        <w:t xml:space="preserve"> đầu (kết quả ở thành ghi $t0)</w:t>
      </w:r>
    </w:p>
    <w:p w14:paraId="13AAA0CD" w14:textId="6ACFB2F5" w:rsidR="002B2D05" w:rsidRDefault="002B2D05" w:rsidP="002B2D0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Xóa </w:t>
      </w:r>
      <w:proofErr w:type="gramStart"/>
      <w:r>
        <w:rPr>
          <w:rFonts w:ascii="Cambria Math" w:hAnsi="Cambria Math"/>
          <w:szCs w:val="28"/>
        </w:rPr>
        <w:t>8 bit</w:t>
      </w:r>
      <w:proofErr w:type="gramEnd"/>
      <w:r>
        <w:rPr>
          <w:rFonts w:ascii="Cambria Math" w:hAnsi="Cambria Math"/>
          <w:szCs w:val="28"/>
        </w:rPr>
        <w:t xml:space="preserve"> cuối (Kết quả ở thanh ghi $t1)</w:t>
      </w:r>
    </w:p>
    <w:p w14:paraId="5CDF760A" w14:textId="4279612F" w:rsidR="002B2D05" w:rsidRDefault="002B2D05" w:rsidP="002B2D0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Biến </w:t>
      </w:r>
      <w:proofErr w:type="gramStart"/>
      <w:r>
        <w:rPr>
          <w:rFonts w:ascii="Cambria Math" w:hAnsi="Cambria Math"/>
          <w:szCs w:val="28"/>
        </w:rPr>
        <w:t>8 bit</w:t>
      </w:r>
      <w:proofErr w:type="gramEnd"/>
      <w:r>
        <w:rPr>
          <w:rFonts w:ascii="Cambria Math" w:hAnsi="Cambria Math"/>
          <w:szCs w:val="28"/>
        </w:rPr>
        <w:t xml:space="preserve"> cuối thành 1(kết quả ở thanh ghi $t2)</w:t>
      </w:r>
    </w:p>
    <w:p w14:paraId="12261FF1" w14:textId="6F726726" w:rsidR="002B2D05" w:rsidRPr="002B2D05" w:rsidRDefault="002B2D05" w:rsidP="002B2D0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Xóa $s0</w:t>
      </w:r>
    </w:p>
    <w:p w14:paraId="3AAF019F" w14:textId="03B4EF5C" w:rsidR="00105F4C" w:rsidRDefault="002B2D05" w:rsidP="002B2D05">
      <w:pPr>
        <w:rPr>
          <w:rFonts w:ascii="Cambria Math" w:hAnsi="Cambria Math"/>
          <w:szCs w:val="28"/>
        </w:rPr>
      </w:pPr>
      <w:r w:rsidRPr="002B2D05">
        <w:rPr>
          <w:rFonts w:ascii="Cambria Math" w:hAnsi="Cambria Math"/>
          <w:szCs w:val="28"/>
        </w:rPr>
        <w:tab/>
      </w:r>
    </w:p>
    <w:p w14:paraId="1A04BC79" w14:textId="5512139F" w:rsidR="006E6B39" w:rsidRPr="006E6B39" w:rsidRDefault="006E6B39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3</w:t>
      </w:r>
    </w:p>
    <w:p w14:paraId="7D76CC78" w14:textId="71F212AC" w:rsidR="00660AEA" w:rsidRDefault="002D131A" w:rsidP="002D131A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</w:rPr>
      </w:pPr>
      <w:proofErr w:type="gramStart"/>
      <w:r>
        <w:rPr>
          <w:rFonts w:ascii="Cambria Math" w:hAnsi="Cambria Math"/>
          <w:szCs w:val="28"/>
        </w:rPr>
        <w:t>Abs  $</w:t>
      </w:r>
      <w:proofErr w:type="gramEnd"/>
      <w:r>
        <w:rPr>
          <w:rFonts w:ascii="Cambria Math" w:hAnsi="Cambria Math"/>
          <w:szCs w:val="28"/>
        </w:rPr>
        <w:t>0, $1:</w:t>
      </w:r>
    </w:p>
    <w:p w14:paraId="281EC150" w14:textId="77777777" w:rsidR="002D131A" w:rsidRPr="002D131A" w:rsidRDefault="002D131A" w:rsidP="002D131A">
      <w:pPr>
        <w:pStyle w:val="ListParagraph"/>
        <w:rPr>
          <w:rFonts w:ascii="Cambria Math" w:hAnsi="Cambria Math"/>
          <w:szCs w:val="28"/>
        </w:rPr>
      </w:pPr>
      <w:r w:rsidRPr="002D131A">
        <w:rPr>
          <w:rFonts w:ascii="Cambria Math" w:hAnsi="Cambria Math"/>
          <w:szCs w:val="28"/>
        </w:rPr>
        <w:t>.text</w:t>
      </w:r>
    </w:p>
    <w:p w14:paraId="3EEAF04E" w14:textId="607EFD93" w:rsidR="002D131A" w:rsidRPr="002D131A" w:rsidRDefault="002D131A" w:rsidP="002D131A">
      <w:pPr>
        <w:pStyle w:val="ListParagraph"/>
        <w:rPr>
          <w:rFonts w:ascii="Cambria Math" w:hAnsi="Cambria Math"/>
          <w:szCs w:val="28"/>
        </w:rPr>
      </w:pPr>
      <w:r w:rsidRPr="002D131A">
        <w:rPr>
          <w:rFonts w:ascii="Cambria Math" w:hAnsi="Cambria Math"/>
          <w:szCs w:val="28"/>
        </w:rPr>
        <w:tab/>
        <w:t>sra</w:t>
      </w:r>
      <w:r w:rsidRPr="002D131A">
        <w:rPr>
          <w:rFonts w:ascii="Cambria Math" w:hAnsi="Cambria Math"/>
          <w:szCs w:val="28"/>
        </w:rPr>
        <w:tab/>
        <w:t>$at,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$s1,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0x0000001f</w:t>
      </w:r>
    </w:p>
    <w:p w14:paraId="5611BCCC" w14:textId="6FC74E9A" w:rsidR="002D131A" w:rsidRPr="002D131A" w:rsidRDefault="002D131A" w:rsidP="002D131A">
      <w:pPr>
        <w:pStyle w:val="ListParagraph"/>
        <w:rPr>
          <w:rFonts w:ascii="Cambria Math" w:hAnsi="Cambria Math"/>
          <w:szCs w:val="28"/>
        </w:rPr>
      </w:pPr>
      <w:r w:rsidRPr="002D131A">
        <w:rPr>
          <w:rFonts w:ascii="Cambria Math" w:hAnsi="Cambria Math"/>
          <w:szCs w:val="28"/>
        </w:rPr>
        <w:tab/>
        <w:t>xor</w:t>
      </w:r>
      <w:r w:rsidRPr="002D131A">
        <w:rPr>
          <w:rFonts w:ascii="Cambria Math" w:hAnsi="Cambria Math"/>
          <w:szCs w:val="28"/>
        </w:rPr>
        <w:tab/>
        <w:t>$s0,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$at,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$s1</w:t>
      </w:r>
    </w:p>
    <w:p w14:paraId="56BBD918" w14:textId="6919006E" w:rsidR="002D131A" w:rsidRDefault="002D131A" w:rsidP="002D131A">
      <w:pPr>
        <w:pStyle w:val="ListParagraph"/>
        <w:rPr>
          <w:rFonts w:ascii="Cambria Math" w:hAnsi="Cambria Math"/>
          <w:szCs w:val="28"/>
        </w:rPr>
      </w:pPr>
      <w:r w:rsidRPr="002D131A">
        <w:rPr>
          <w:rFonts w:ascii="Cambria Math" w:hAnsi="Cambria Math"/>
          <w:szCs w:val="28"/>
        </w:rPr>
        <w:tab/>
        <w:t>subu</w:t>
      </w:r>
      <w:r w:rsidRPr="002D131A">
        <w:rPr>
          <w:rFonts w:ascii="Cambria Math" w:hAnsi="Cambria Math"/>
          <w:szCs w:val="28"/>
        </w:rPr>
        <w:tab/>
        <w:t>$s0,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$s0,</w:t>
      </w:r>
      <w:r>
        <w:rPr>
          <w:rFonts w:ascii="Cambria Math" w:hAnsi="Cambria Math"/>
          <w:szCs w:val="28"/>
        </w:rPr>
        <w:tab/>
      </w:r>
      <w:r w:rsidRPr="002D131A">
        <w:rPr>
          <w:rFonts w:ascii="Cambria Math" w:hAnsi="Cambria Math"/>
          <w:szCs w:val="28"/>
        </w:rPr>
        <w:t>$at</w:t>
      </w:r>
    </w:p>
    <w:p w14:paraId="4225CD34" w14:textId="08D94161" w:rsidR="00AA582E" w:rsidRDefault="00AA582E" w:rsidP="00AA582E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Move $s</w:t>
      </w:r>
      <w:proofErr w:type="gramStart"/>
      <w:r>
        <w:rPr>
          <w:rFonts w:ascii="Cambria Math" w:hAnsi="Cambria Math"/>
          <w:szCs w:val="28"/>
        </w:rPr>
        <w:t>0,$</w:t>
      </w:r>
      <w:proofErr w:type="gramEnd"/>
      <w:r>
        <w:rPr>
          <w:rFonts w:ascii="Cambria Math" w:hAnsi="Cambria Math"/>
          <w:szCs w:val="28"/>
        </w:rPr>
        <w:t>1:</w:t>
      </w:r>
    </w:p>
    <w:p w14:paraId="5555355A" w14:textId="662B7EB8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.text</w:t>
      </w:r>
    </w:p>
    <w:p w14:paraId="5099C345" w14:textId="793DB7DE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ab/>
        <w:t>addu $s</w:t>
      </w:r>
      <w:proofErr w:type="gramStart"/>
      <w:r>
        <w:rPr>
          <w:rFonts w:ascii="Cambria Math" w:hAnsi="Cambria Math"/>
          <w:szCs w:val="28"/>
        </w:rPr>
        <w:t>0,$</w:t>
      </w:r>
      <w:proofErr w:type="gramEnd"/>
      <w:r>
        <w:rPr>
          <w:rFonts w:ascii="Cambria Math" w:hAnsi="Cambria Math"/>
          <w:szCs w:val="28"/>
        </w:rPr>
        <w:t>zero,$s1</w:t>
      </w:r>
    </w:p>
    <w:p w14:paraId="2387213D" w14:textId="0EA6157B" w:rsidR="00AA582E" w:rsidRDefault="00AA582E" w:rsidP="00AA582E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Not $</w:t>
      </w:r>
      <w:proofErr w:type="gramStart"/>
      <w:r>
        <w:rPr>
          <w:rFonts w:ascii="Cambria Math" w:hAnsi="Cambria Math"/>
          <w:szCs w:val="28"/>
        </w:rPr>
        <w:t>0,$</w:t>
      </w:r>
      <w:proofErr w:type="gramEnd"/>
      <w:r>
        <w:rPr>
          <w:rFonts w:ascii="Cambria Math" w:hAnsi="Cambria Math"/>
          <w:szCs w:val="28"/>
        </w:rPr>
        <w:t>1:</w:t>
      </w:r>
    </w:p>
    <w:p w14:paraId="5B9E015A" w14:textId="327A1683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.text</w:t>
      </w:r>
    </w:p>
    <w:p w14:paraId="75342EEA" w14:textId="36BB5D9A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ab/>
        <w:t xml:space="preserve">Nor </w:t>
      </w:r>
      <w:r>
        <w:rPr>
          <w:rFonts w:ascii="Cambria Math" w:hAnsi="Cambria Math"/>
          <w:szCs w:val="28"/>
        </w:rPr>
        <w:tab/>
        <w:t>$s</w:t>
      </w:r>
      <w:proofErr w:type="gramStart"/>
      <w:r>
        <w:rPr>
          <w:rFonts w:ascii="Cambria Math" w:hAnsi="Cambria Math"/>
          <w:szCs w:val="28"/>
        </w:rPr>
        <w:t>0,$</w:t>
      </w:r>
      <w:proofErr w:type="gramEnd"/>
      <w:r>
        <w:rPr>
          <w:rFonts w:ascii="Cambria Math" w:hAnsi="Cambria Math"/>
          <w:szCs w:val="28"/>
        </w:rPr>
        <w:t>s1</w:t>
      </w:r>
    </w:p>
    <w:p w14:paraId="39BFE017" w14:textId="58C55444" w:rsidR="00AA582E" w:rsidRDefault="00AA582E" w:rsidP="00AA582E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Ble $s0, $s</w:t>
      </w:r>
      <w:proofErr w:type="gramStart"/>
      <w:r>
        <w:rPr>
          <w:rFonts w:ascii="Cambria Math" w:hAnsi="Cambria Math"/>
          <w:szCs w:val="28"/>
        </w:rPr>
        <w:t>1,label</w:t>
      </w:r>
      <w:proofErr w:type="gramEnd"/>
    </w:p>
    <w:p w14:paraId="6B5D04C6" w14:textId="3FD4DE68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.text</w:t>
      </w:r>
    </w:p>
    <w:p w14:paraId="1585403B" w14:textId="0614417E" w:rsid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ab/>
        <w:t>Slt $</w:t>
      </w:r>
      <w:proofErr w:type="gramStart"/>
      <w:r>
        <w:rPr>
          <w:rFonts w:ascii="Cambria Math" w:hAnsi="Cambria Math"/>
          <w:szCs w:val="28"/>
        </w:rPr>
        <w:t>at,$</w:t>
      </w:r>
      <w:proofErr w:type="gramEnd"/>
      <w:r>
        <w:rPr>
          <w:rFonts w:ascii="Cambria Math" w:hAnsi="Cambria Math"/>
          <w:szCs w:val="28"/>
        </w:rPr>
        <w:t>s2,$s1</w:t>
      </w:r>
    </w:p>
    <w:p w14:paraId="5D04E4C4" w14:textId="649F6299" w:rsidR="00AA582E" w:rsidRPr="00AA582E" w:rsidRDefault="00AA582E" w:rsidP="00AA582E">
      <w:pPr>
        <w:pStyle w:val="ListParagraph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ab/>
        <w:t>Beq $</w:t>
      </w:r>
      <w:proofErr w:type="gramStart"/>
      <w:r>
        <w:rPr>
          <w:rFonts w:ascii="Cambria Math" w:hAnsi="Cambria Math"/>
          <w:szCs w:val="28"/>
        </w:rPr>
        <w:t>at,$</w:t>
      </w:r>
      <w:proofErr w:type="gramEnd"/>
      <w:r>
        <w:rPr>
          <w:rFonts w:ascii="Cambria Math" w:hAnsi="Cambria Math"/>
          <w:szCs w:val="28"/>
        </w:rPr>
        <w:t>zero,label</w:t>
      </w:r>
    </w:p>
    <w:p w14:paraId="28536DF8" w14:textId="52E18141" w:rsidR="00A70F66" w:rsidRPr="006E6B39" w:rsidRDefault="00A70F66" w:rsidP="00A70F66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14:paraId="5E68A1A6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>.text</w:t>
      </w:r>
    </w:p>
    <w:p w14:paraId="6F0E3CD6" w14:textId="77777777" w:rsidR="00145591" w:rsidRPr="00145591" w:rsidRDefault="00145591" w:rsidP="00145591">
      <w:pPr>
        <w:rPr>
          <w:rFonts w:ascii="Cambria Math" w:hAnsi="Cambria Math"/>
          <w:szCs w:val="28"/>
        </w:rPr>
      </w:pPr>
    </w:p>
    <w:p w14:paraId="1040CE4A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>start:</w:t>
      </w:r>
    </w:p>
    <w:p w14:paraId="213699C4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li </w:t>
      </w:r>
      <w:r w:rsidRPr="00145591">
        <w:rPr>
          <w:rFonts w:ascii="Cambria Math" w:hAnsi="Cambria Math"/>
          <w:szCs w:val="28"/>
        </w:rPr>
        <w:tab/>
        <w:t>$s1,0x7fffffff</w:t>
      </w:r>
    </w:p>
    <w:p w14:paraId="46B5C679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>li</w:t>
      </w:r>
      <w:r w:rsidRPr="00145591">
        <w:rPr>
          <w:rFonts w:ascii="Cambria Math" w:hAnsi="Cambria Math"/>
          <w:szCs w:val="28"/>
        </w:rPr>
        <w:tab/>
        <w:t>$s2,10</w:t>
      </w:r>
    </w:p>
    <w:p w14:paraId="468BFABB" w14:textId="77777777" w:rsidR="00145591" w:rsidRPr="00145591" w:rsidRDefault="00145591" w:rsidP="00145591">
      <w:pPr>
        <w:rPr>
          <w:rFonts w:ascii="Cambria Math" w:hAnsi="Cambria Math"/>
          <w:szCs w:val="28"/>
        </w:rPr>
      </w:pPr>
    </w:p>
    <w:p w14:paraId="031EAB8F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li </w:t>
      </w:r>
      <w:r w:rsidRPr="00145591">
        <w:rPr>
          <w:rFonts w:ascii="Cambria Math" w:hAnsi="Cambria Math"/>
          <w:szCs w:val="28"/>
        </w:rPr>
        <w:tab/>
        <w:t xml:space="preserve">$t0,0 </w:t>
      </w:r>
      <w:r w:rsidRPr="00145591">
        <w:rPr>
          <w:rFonts w:ascii="Cambria Math" w:hAnsi="Cambria Math"/>
          <w:szCs w:val="28"/>
        </w:rPr>
        <w:tab/>
      </w:r>
      <w:r w:rsidRPr="00145591">
        <w:rPr>
          <w:rFonts w:ascii="Cambria Math" w:hAnsi="Cambria Math"/>
          <w:szCs w:val="28"/>
        </w:rPr>
        <w:tab/>
        <w:t>#$t0 =0 neu khong tran so</w:t>
      </w:r>
    </w:p>
    <w:p w14:paraId="4AA83556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addu </w:t>
      </w:r>
      <w:r w:rsidRPr="00145591">
        <w:rPr>
          <w:rFonts w:ascii="Cambria Math" w:hAnsi="Cambria Math"/>
          <w:szCs w:val="28"/>
        </w:rPr>
        <w:tab/>
        <w:t>$s</w:t>
      </w:r>
      <w:proofErr w:type="gramStart"/>
      <w:r w:rsidRPr="00145591">
        <w:rPr>
          <w:rFonts w:ascii="Cambria Math" w:hAnsi="Cambria Math"/>
          <w:szCs w:val="28"/>
        </w:rPr>
        <w:t>3,$</w:t>
      </w:r>
      <w:proofErr w:type="gramEnd"/>
      <w:r w:rsidRPr="00145591">
        <w:rPr>
          <w:rFonts w:ascii="Cambria Math" w:hAnsi="Cambria Math"/>
          <w:szCs w:val="28"/>
        </w:rPr>
        <w:t xml:space="preserve">s1,$s2 </w:t>
      </w:r>
      <w:r w:rsidRPr="00145591">
        <w:rPr>
          <w:rFonts w:ascii="Cambria Math" w:hAnsi="Cambria Math"/>
          <w:szCs w:val="28"/>
        </w:rPr>
        <w:tab/>
        <w:t># s3 = s1 + s2</w:t>
      </w:r>
    </w:p>
    <w:p w14:paraId="3212FA6A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xor </w:t>
      </w:r>
      <w:r w:rsidRPr="00145591">
        <w:rPr>
          <w:rFonts w:ascii="Cambria Math" w:hAnsi="Cambria Math"/>
          <w:szCs w:val="28"/>
        </w:rPr>
        <w:tab/>
        <w:t>$t</w:t>
      </w:r>
      <w:proofErr w:type="gramStart"/>
      <w:r w:rsidRPr="00145591">
        <w:rPr>
          <w:rFonts w:ascii="Cambria Math" w:hAnsi="Cambria Math"/>
          <w:szCs w:val="28"/>
        </w:rPr>
        <w:t>1,$</w:t>
      </w:r>
      <w:proofErr w:type="gramEnd"/>
      <w:r w:rsidRPr="00145591">
        <w:rPr>
          <w:rFonts w:ascii="Cambria Math" w:hAnsi="Cambria Math"/>
          <w:szCs w:val="28"/>
        </w:rPr>
        <w:t xml:space="preserve">s1,$s2 </w:t>
      </w:r>
      <w:r w:rsidRPr="00145591">
        <w:rPr>
          <w:rFonts w:ascii="Cambria Math" w:hAnsi="Cambria Math"/>
          <w:szCs w:val="28"/>
        </w:rPr>
        <w:tab/>
        <w:t>#kiem tra $s1,$s2 co cung dau khong</w:t>
      </w:r>
    </w:p>
    <w:p w14:paraId="1D1D7AA5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bltz </w:t>
      </w:r>
      <w:r w:rsidRPr="00145591">
        <w:rPr>
          <w:rFonts w:ascii="Cambria Math" w:hAnsi="Cambria Math"/>
          <w:szCs w:val="28"/>
        </w:rPr>
        <w:tab/>
        <w:t>$t</w:t>
      </w:r>
      <w:proofErr w:type="gramStart"/>
      <w:r w:rsidRPr="00145591">
        <w:rPr>
          <w:rFonts w:ascii="Cambria Math" w:hAnsi="Cambria Math"/>
          <w:szCs w:val="28"/>
        </w:rPr>
        <w:t>1,EXIT</w:t>
      </w:r>
      <w:proofErr w:type="gramEnd"/>
      <w:r w:rsidRPr="00145591">
        <w:rPr>
          <w:rFonts w:ascii="Cambria Math" w:hAnsi="Cambria Math"/>
          <w:szCs w:val="28"/>
        </w:rPr>
        <w:t xml:space="preserve"> </w:t>
      </w:r>
      <w:r w:rsidRPr="00145591">
        <w:rPr>
          <w:rFonts w:ascii="Cambria Math" w:hAnsi="Cambria Math"/>
          <w:szCs w:val="28"/>
        </w:rPr>
        <w:tab/>
      </w:r>
      <w:r w:rsidRPr="00145591">
        <w:rPr>
          <w:rFonts w:ascii="Cambria Math" w:hAnsi="Cambria Math"/>
          <w:szCs w:val="28"/>
        </w:rPr>
        <w:tab/>
        <w:t>#Neu t1&lt;0, exit</w:t>
      </w:r>
    </w:p>
    <w:p w14:paraId="0EF6C005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xor </w:t>
      </w:r>
      <w:r w:rsidRPr="00145591">
        <w:rPr>
          <w:rFonts w:ascii="Cambria Math" w:hAnsi="Cambria Math"/>
          <w:szCs w:val="28"/>
        </w:rPr>
        <w:tab/>
        <w:t>$t</w:t>
      </w:r>
      <w:proofErr w:type="gramStart"/>
      <w:r w:rsidRPr="00145591">
        <w:rPr>
          <w:rFonts w:ascii="Cambria Math" w:hAnsi="Cambria Math"/>
          <w:szCs w:val="28"/>
        </w:rPr>
        <w:t>2,$</w:t>
      </w:r>
      <w:proofErr w:type="gramEnd"/>
      <w:r w:rsidRPr="00145591">
        <w:rPr>
          <w:rFonts w:ascii="Cambria Math" w:hAnsi="Cambria Math"/>
          <w:szCs w:val="28"/>
        </w:rPr>
        <w:t>s3,$s1</w:t>
      </w:r>
      <w:r w:rsidRPr="00145591">
        <w:rPr>
          <w:rFonts w:ascii="Cambria Math" w:hAnsi="Cambria Math"/>
          <w:szCs w:val="28"/>
        </w:rPr>
        <w:tab/>
        <w:t>#Kiem tra $s3,$s1 co cung dau khong</w:t>
      </w:r>
    </w:p>
    <w:p w14:paraId="2B313C83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>bgtz</w:t>
      </w:r>
      <w:r w:rsidRPr="00145591">
        <w:rPr>
          <w:rFonts w:ascii="Cambria Math" w:hAnsi="Cambria Math"/>
          <w:szCs w:val="28"/>
        </w:rPr>
        <w:tab/>
        <w:t>$t</w:t>
      </w:r>
      <w:proofErr w:type="gramStart"/>
      <w:r w:rsidRPr="00145591">
        <w:rPr>
          <w:rFonts w:ascii="Cambria Math" w:hAnsi="Cambria Math"/>
          <w:szCs w:val="28"/>
        </w:rPr>
        <w:t>2,EXIT</w:t>
      </w:r>
      <w:proofErr w:type="gramEnd"/>
      <w:r w:rsidRPr="00145591">
        <w:rPr>
          <w:rFonts w:ascii="Cambria Math" w:hAnsi="Cambria Math"/>
          <w:szCs w:val="28"/>
        </w:rPr>
        <w:tab/>
        <w:t>#Neu $t2 &gt;0 , exit</w:t>
      </w:r>
    </w:p>
    <w:p w14:paraId="1AEB2603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</w:r>
    </w:p>
    <w:p w14:paraId="4A1E1250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>j OVERFLOW</w:t>
      </w:r>
    </w:p>
    <w:p w14:paraId="7EB15D00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>OVERFLOW:</w:t>
      </w:r>
    </w:p>
    <w:p w14:paraId="7549D650" w14:textId="77777777" w:rsidR="00145591" w:rsidRPr="00145591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ab/>
        <w:t xml:space="preserve">li </w:t>
      </w:r>
      <w:r w:rsidRPr="00145591">
        <w:rPr>
          <w:rFonts w:ascii="Cambria Math" w:hAnsi="Cambria Math"/>
          <w:szCs w:val="28"/>
        </w:rPr>
        <w:tab/>
        <w:t xml:space="preserve">$t0,1 </w:t>
      </w:r>
      <w:r w:rsidRPr="00145591">
        <w:rPr>
          <w:rFonts w:ascii="Cambria Math" w:hAnsi="Cambria Math"/>
          <w:szCs w:val="28"/>
        </w:rPr>
        <w:tab/>
      </w:r>
      <w:r w:rsidRPr="00145591">
        <w:rPr>
          <w:rFonts w:ascii="Cambria Math" w:hAnsi="Cambria Math"/>
          <w:szCs w:val="28"/>
        </w:rPr>
        <w:tab/>
        <w:t>#ket qua tran so</w:t>
      </w:r>
    </w:p>
    <w:p w14:paraId="5CE8AC78" w14:textId="2CAFAB15" w:rsidR="00715B3A" w:rsidRDefault="00145591" w:rsidP="00145591">
      <w:pPr>
        <w:rPr>
          <w:rFonts w:ascii="Cambria Math" w:hAnsi="Cambria Math"/>
          <w:szCs w:val="28"/>
        </w:rPr>
      </w:pPr>
      <w:r w:rsidRPr="00145591">
        <w:rPr>
          <w:rFonts w:ascii="Cambria Math" w:hAnsi="Cambria Math"/>
          <w:szCs w:val="28"/>
        </w:rPr>
        <w:t>EXIT:</w:t>
      </w:r>
    </w:p>
    <w:p w14:paraId="7533DCA7" w14:textId="1EF66A8D" w:rsidR="00A70F66" w:rsidRPr="006E6B39" w:rsidRDefault="00A70F66" w:rsidP="00A70F66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5</w:t>
      </w:r>
    </w:p>
    <w:p w14:paraId="0F777799" w14:textId="798CF13C" w:rsidR="00A70F66" w:rsidRDefault="00C55089" w:rsidP="00013C7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Thực hiện nhân $s0 = 11 với $s1 = 2048 </w:t>
      </w:r>
      <w:proofErr w:type="gramStart"/>
      <w:r>
        <w:rPr>
          <w:rFonts w:ascii="Cambria Math" w:hAnsi="Cambria Math"/>
          <w:szCs w:val="28"/>
        </w:rPr>
        <w:t>( 2</w:t>
      </w:r>
      <w:proofErr w:type="gramEnd"/>
      <w:r>
        <w:rPr>
          <w:rFonts w:ascii="Cambria Math" w:hAnsi="Cambria Math"/>
          <w:szCs w:val="28"/>
        </w:rPr>
        <w:t xml:space="preserve"> mũ 11)</w:t>
      </w:r>
    </w:p>
    <w:p w14:paraId="0109BF8C" w14:textId="77E4FC72" w:rsidR="00C55089" w:rsidRDefault="00C55089" w:rsidP="00013C7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Code:</w:t>
      </w:r>
    </w:p>
    <w:p w14:paraId="75AB48AA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 </w:t>
      </w:r>
      <w:r w:rsidRPr="00C55089">
        <w:rPr>
          <w:rFonts w:ascii="Cambria Math" w:hAnsi="Cambria Math"/>
          <w:szCs w:val="28"/>
        </w:rPr>
        <w:t>.text</w:t>
      </w:r>
    </w:p>
    <w:p w14:paraId="470F9286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addi $s</w:t>
      </w:r>
      <w:proofErr w:type="gramStart"/>
      <w:r w:rsidRPr="00C55089">
        <w:rPr>
          <w:rFonts w:ascii="Cambria Math" w:hAnsi="Cambria Math"/>
          <w:szCs w:val="28"/>
        </w:rPr>
        <w:t>0,$</w:t>
      </w:r>
      <w:proofErr w:type="gramEnd"/>
      <w:r w:rsidRPr="00C55089">
        <w:rPr>
          <w:rFonts w:ascii="Cambria Math" w:hAnsi="Cambria Math"/>
          <w:szCs w:val="28"/>
        </w:rPr>
        <w:t>zero,10</w:t>
      </w:r>
    </w:p>
    <w:p w14:paraId="3B7506C1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addi $s</w:t>
      </w:r>
      <w:proofErr w:type="gramStart"/>
      <w:r w:rsidRPr="00C55089">
        <w:rPr>
          <w:rFonts w:ascii="Cambria Math" w:hAnsi="Cambria Math"/>
          <w:szCs w:val="28"/>
        </w:rPr>
        <w:t>1,$</w:t>
      </w:r>
      <w:proofErr w:type="gramEnd"/>
      <w:r w:rsidRPr="00C55089">
        <w:rPr>
          <w:rFonts w:ascii="Cambria Math" w:hAnsi="Cambria Math"/>
          <w:szCs w:val="28"/>
        </w:rPr>
        <w:t>zero,2048</w:t>
      </w:r>
    </w:p>
    <w:p w14:paraId="1390FF6B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addi $t</w:t>
      </w:r>
      <w:proofErr w:type="gramStart"/>
      <w:r w:rsidRPr="00C55089">
        <w:rPr>
          <w:rFonts w:ascii="Cambria Math" w:hAnsi="Cambria Math"/>
          <w:szCs w:val="28"/>
        </w:rPr>
        <w:t>0,$</w:t>
      </w:r>
      <w:proofErr w:type="gramEnd"/>
      <w:r w:rsidRPr="00C55089">
        <w:rPr>
          <w:rFonts w:ascii="Cambria Math" w:hAnsi="Cambria Math"/>
          <w:szCs w:val="28"/>
        </w:rPr>
        <w:t xml:space="preserve">zero,1 </w:t>
      </w:r>
    </w:p>
    <w:p w14:paraId="3CA37587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</w:r>
    </w:p>
    <w:p w14:paraId="65E084B9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>loop:</w:t>
      </w:r>
    </w:p>
    <w:p w14:paraId="71508E63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beq $s</w:t>
      </w:r>
      <w:proofErr w:type="gramStart"/>
      <w:r w:rsidRPr="00C55089">
        <w:rPr>
          <w:rFonts w:ascii="Cambria Math" w:hAnsi="Cambria Math"/>
          <w:szCs w:val="28"/>
        </w:rPr>
        <w:t>1,$</w:t>
      </w:r>
      <w:proofErr w:type="gramEnd"/>
      <w:r w:rsidRPr="00C55089">
        <w:rPr>
          <w:rFonts w:ascii="Cambria Math" w:hAnsi="Cambria Math"/>
          <w:szCs w:val="28"/>
        </w:rPr>
        <w:t>t0,exit</w:t>
      </w:r>
      <w:r w:rsidRPr="00C55089">
        <w:rPr>
          <w:rFonts w:ascii="Cambria Math" w:hAnsi="Cambria Math"/>
          <w:szCs w:val="28"/>
        </w:rPr>
        <w:tab/>
        <w:t>#neu $s1 co gia tri la 1 thi exit</w:t>
      </w:r>
    </w:p>
    <w:p w14:paraId="3A735C5C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lastRenderedPageBreak/>
        <w:tab/>
        <w:t>sll $s</w:t>
      </w:r>
      <w:proofErr w:type="gramStart"/>
      <w:r w:rsidRPr="00C55089">
        <w:rPr>
          <w:rFonts w:ascii="Cambria Math" w:hAnsi="Cambria Math"/>
          <w:szCs w:val="28"/>
        </w:rPr>
        <w:t>0,$</w:t>
      </w:r>
      <w:proofErr w:type="gramEnd"/>
      <w:r w:rsidRPr="00C55089">
        <w:rPr>
          <w:rFonts w:ascii="Cambria Math" w:hAnsi="Cambria Math"/>
          <w:szCs w:val="28"/>
        </w:rPr>
        <w:t>s0,1</w:t>
      </w:r>
      <w:r w:rsidRPr="00C55089">
        <w:rPr>
          <w:rFonts w:ascii="Cambria Math" w:hAnsi="Cambria Math"/>
          <w:szCs w:val="28"/>
        </w:rPr>
        <w:tab/>
      </w:r>
      <w:r w:rsidRPr="00C55089">
        <w:rPr>
          <w:rFonts w:ascii="Cambria Math" w:hAnsi="Cambria Math"/>
          <w:szCs w:val="28"/>
        </w:rPr>
        <w:tab/>
        <w:t>#tang gia tri thanh ghi $s0 len 2 lan (dich trai)</w:t>
      </w:r>
    </w:p>
    <w:p w14:paraId="76AAFA94" w14:textId="33D0C856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srl $s</w:t>
      </w:r>
      <w:proofErr w:type="gramStart"/>
      <w:r w:rsidRPr="00C55089">
        <w:rPr>
          <w:rFonts w:ascii="Cambria Math" w:hAnsi="Cambria Math"/>
          <w:szCs w:val="28"/>
        </w:rPr>
        <w:t>1,$</w:t>
      </w:r>
      <w:proofErr w:type="gramEnd"/>
      <w:r w:rsidRPr="00C55089">
        <w:rPr>
          <w:rFonts w:ascii="Cambria Math" w:hAnsi="Cambria Math"/>
          <w:szCs w:val="28"/>
        </w:rPr>
        <w:t>s1,1</w:t>
      </w:r>
      <w:r w:rsidRPr="00C55089">
        <w:rPr>
          <w:rFonts w:ascii="Cambria Math" w:hAnsi="Cambria Math"/>
          <w:szCs w:val="28"/>
        </w:rPr>
        <w:tab/>
        <w:t>#giam gia tri thanh ghi $s1 đi 2 lan (dich phai)</w:t>
      </w:r>
    </w:p>
    <w:p w14:paraId="185BF2B5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j</w:t>
      </w:r>
      <w:r w:rsidRPr="00C55089">
        <w:rPr>
          <w:rFonts w:ascii="Cambria Math" w:hAnsi="Cambria Math"/>
          <w:szCs w:val="28"/>
        </w:rPr>
        <w:tab/>
        <w:t>loop</w:t>
      </w:r>
    </w:p>
    <w:p w14:paraId="1A7AD5CF" w14:textId="77777777" w:rsidR="00C55089" w:rsidRPr="00C55089" w:rsidRDefault="00C55089" w:rsidP="00C55089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>exit:</w:t>
      </w:r>
    </w:p>
    <w:p w14:paraId="6F10C50D" w14:textId="64B9CA15" w:rsidR="00013C76" w:rsidRDefault="00C55089" w:rsidP="00013C76">
      <w:pPr>
        <w:rPr>
          <w:rFonts w:ascii="Cambria Math" w:hAnsi="Cambria Math"/>
          <w:szCs w:val="28"/>
        </w:rPr>
      </w:pPr>
      <w:r w:rsidRPr="00C55089">
        <w:rPr>
          <w:rFonts w:ascii="Cambria Math" w:hAnsi="Cambria Math"/>
          <w:szCs w:val="28"/>
        </w:rPr>
        <w:tab/>
        <w:t>add $t</w:t>
      </w:r>
      <w:proofErr w:type="gramStart"/>
      <w:r w:rsidRPr="00C55089">
        <w:rPr>
          <w:rFonts w:ascii="Cambria Math" w:hAnsi="Cambria Math"/>
          <w:szCs w:val="28"/>
        </w:rPr>
        <w:t>1,$</w:t>
      </w:r>
      <w:proofErr w:type="gramEnd"/>
      <w:r w:rsidRPr="00C55089">
        <w:rPr>
          <w:rFonts w:ascii="Cambria Math" w:hAnsi="Cambria Math"/>
          <w:szCs w:val="28"/>
        </w:rPr>
        <w:t>zero,$s0</w:t>
      </w:r>
      <w:r w:rsidRPr="00C55089">
        <w:rPr>
          <w:rFonts w:ascii="Cambria Math" w:hAnsi="Cambria Math"/>
          <w:szCs w:val="28"/>
        </w:rPr>
        <w:tab/>
        <w:t>#luu ket qua vao thanh ghi $t1</w:t>
      </w:r>
    </w:p>
    <w:p w14:paraId="09536B66" w14:textId="77777777" w:rsidR="00C55089" w:rsidRPr="00282136" w:rsidRDefault="00C55089" w:rsidP="00013C76">
      <w:pPr>
        <w:rPr>
          <w:rFonts w:ascii="Cambria Math" w:hAnsi="Cambria Math"/>
          <w:szCs w:val="28"/>
        </w:rPr>
      </w:pPr>
    </w:p>
    <w:p w14:paraId="5E0C0264" w14:textId="5C12208C" w:rsidR="00165E99" w:rsidRDefault="00C55089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$t1 là 0x00005800, đúng với lí thuyết</w:t>
      </w:r>
    </w:p>
    <w:p w14:paraId="4654040F" w14:textId="04ED8318" w:rsidR="00C55089" w:rsidRPr="006E6B39" w:rsidRDefault="00C55089">
      <w:pPr>
        <w:rPr>
          <w:rFonts w:ascii="Cambria Math" w:hAnsi="Cambria Math"/>
          <w:szCs w:val="28"/>
        </w:rPr>
      </w:pPr>
      <w:r>
        <w:rPr>
          <w:noProof/>
        </w:rPr>
        <w:drawing>
          <wp:inline distT="0" distB="0" distL="0" distR="0" wp14:anchorId="26CADD5A" wp14:editId="44E201F5">
            <wp:extent cx="5760720" cy="3240405"/>
            <wp:effectExtent l="0" t="0" r="0" b="0"/>
            <wp:docPr id="169800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39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89" w:rsidRPr="006E6B39" w:rsidSect="001F52F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A97"/>
    <w:multiLevelType w:val="hybridMultilevel"/>
    <w:tmpl w:val="2F52ECAE"/>
    <w:lvl w:ilvl="0" w:tplc="8C2AC0B4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7F4D"/>
    <w:multiLevelType w:val="hybridMultilevel"/>
    <w:tmpl w:val="7486D7C6"/>
    <w:lvl w:ilvl="0" w:tplc="3ECEF9B0">
      <w:numFmt w:val="bullet"/>
      <w:lvlText w:val="-"/>
      <w:lvlJc w:val="left"/>
      <w:pPr>
        <w:ind w:left="81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C55252C"/>
    <w:multiLevelType w:val="hybridMultilevel"/>
    <w:tmpl w:val="CACEFEB6"/>
    <w:lvl w:ilvl="0" w:tplc="DAE2C31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8EC9"/>
    <w:multiLevelType w:val="hybridMultilevel"/>
    <w:tmpl w:val="0CA0AB00"/>
    <w:lvl w:ilvl="0" w:tplc="A0E86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65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25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3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A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69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EC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7716"/>
    <w:multiLevelType w:val="hybridMultilevel"/>
    <w:tmpl w:val="88AEEC00"/>
    <w:lvl w:ilvl="0" w:tplc="227EC4BA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B4201"/>
    <w:multiLevelType w:val="hybridMultilevel"/>
    <w:tmpl w:val="983E222C"/>
    <w:lvl w:ilvl="0" w:tplc="C5969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3DE3"/>
    <w:multiLevelType w:val="hybridMultilevel"/>
    <w:tmpl w:val="CD1086BE"/>
    <w:lvl w:ilvl="0" w:tplc="507CFBD6">
      <w:numFmt w:val="bullet"/>
      <w:lvlText w:val=""/>
      <w:lvlJc w:val="left"/>
      <w:pPr>
        <w:ind w:left="768" w:hanging="40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263">
    <w:abstractNumId w:val="3"/>
  </w:num>
  <w:num w:numId="2" w16cid:durableId="1729760860">
    <w:abstractNumId w:val="4"/>
  </w:num>
  <w:num w:numId="3" w16cid:durableId="62531229">
    <w:abstractNumId w:val="1"/>
  </w:num>
  <w:num w:numId="4" w16cid:durableId="1260480874">
    <w:abstractNumId w:val="5"/>
  </w:num>
  <w:num w:numId="5" w16cid:durableId="717707269">
    <w:abstractNumId w:val="2"/>
  </w:num>
  <w:num w:numId="6" w16cid:durableId="1095784351">
    <w:abstractNumId w:val="6"/>
  </w:num>
  <w:num w:numId="7" w16cid:durableId="123990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9"/>
    <w:rsid w:val="00002C38"/>
    <w:rsid w:val="00013C76"/>
    <w:rsid w:val="00014E8A"/>
    <w:rsid w:val="00020632"/>
    <w:rsid w:val="0003190A"/>
    <w:rsid w:val="00040165"/>
    <w:rsid w:val="0004055B"/>
    <w:rsid w:val="00055AD1"/>
    <w:rsid w:val="00056D15"/>
    <w:rsid w:val="00067D25"/>
    <w:rsid w:val="00080B60"/>
    <w:rsid w:val="00086F72"/>
    <w:rsid w:val="000931F5"/>
    <w:rsid w:val="0009642C"/>
    <w:rsid w:val="000A079E"/>
    <w:rsid w:val="000A0CC0"/>
    <w:rsid w:val="000A33A7"/>
    <w:rsid w:val="000B15FD"/>
    <w:rsid w:val="000B6BC7"/>
    <w:rsid w:val="000C017F"/>
    <w:rsid w:val="000C1732"/>
    <w:rsid w:val="000D5B98"/>
    <w:rsid w:val="000E7A58"/>
    <w:rsid w:val="000F5257"/>
    <w:rsid w:val="001026B8"/>
    <w:rsid w:val="001037C3"/>
    <w:rsid w:val="00105F4C"/>
    <w:rsid w:val="00127563"/>
    <w:rsid w:val="001361C5"/>
    <w:rsid w:val="00137156"/>
    <w:rsid w:val="00145591"/>
    <w:rsid w:val="00147F1B"/>
    <w:rsid w:val="001627A6"/>
    <w:rsid w:val="0016476E"/>
    <w:rsid w:val="00165E99"/>
    <w:rsid w:val="00167F97"/>
    <w:rsid w:val="00172F07"/>
    <w:rsid w:val="00176941"/>
    <w:rsid w:val="00176A12"/>
    <w:rsid w:val="00176AE0"/>
    <w:rsid w:val="00181399"/>
    <w:rsid w:val="001947DE"/>
    <w:rsid w:val="001C6073"/>
    <w:rsid w:val="001D1721"/>
    <w:rsid w:val="001E2845"/>
    <w:rsid w:val="001E796A"/>
    <w:rsid w:val="001F4302"/>
    <w:rsid w:val="001F52F5"/>
    <w:rsid w:val="001F6A77"/>
    <w:rsid w:val="00206BEC"/>
    <w:rsid w:val="002111A3"/>
    <w:rsid w:val="002308B4"/>
    <w:rsid w:val="00230E22"/>
    <w:rsid w:val="00232637"/>
    <w:rsid w:val="00234370"/>
    <w:rsid w:val="00240DE2"/>
    <w:rsid w:val="00241D54"/>
    <w:rsid w:val="002514CD"/>
    <w:rsid w:val="0025416D"/>
    <w:rsid w:val="00255D5D"/>
    <w:rsid w:val="002613D8"/>
    <w:rsid w:val="002649F4"/>
    <w:rsid w:val="00282136"/>
    <w:rsid w:val="0029133F"/>
    <w:rsid w:val="00293974"/>
    <w:rsid w:val="002A338D"/>
    <w:rsid w:val="002B2D05"/>
    <w:rsid w:val="002C1EC7"/>
    <w:rsid w:val="002D0981"/>
    <w:rsid w:val="002D131A"/>
    <w:rsid w:val="003068BB"/>
    <w:rsid w:val="0031184A"/>
    <w:rsid w:val="003159E2"/>
    <w:rsid w:val="003207C0"/>
    <w:rsid w:val="003443D6"/>
    <w:rsid w:val="00344550"/>
    <w:rsid w:val="0035694D"/>
    <w:rsid w:val="003645B9"/>
    <w:rsid w:val="00383DBF"/>
    <w:rsid w:val="00386674"/>
    <w:rsid w:val="003937B9"/>
    <w:rsid w:val="00394F1E"/>
    <w:rsid w:val="003D14A8"/>
    <w:rsid w:val="003D72FD"/>
    <w:rsid w:val="003F5E59"/>
    <w:rsid w:val="004010DC"/>
    <w:rsid w:val="004040D9"/>
    <w:rsid w:val="00420DBE"/>
    <w:rsid w:val="00445FC3"/>
    <w:rsid w:val="00450207"/>
    <w:rsid w:val="00452328"/>
    <w:rsid w:val="004534AC"/>
    <w:rsid w:val="004563E4"/>
    <w:rsid w:val="0046564A"/>
    <w:rsid w:val="0047523A"/>
    <w:rsid w:val="00487AFC"/>
    <w:rsid w:val="004A25A9"/>
    <w:rsid w:val="004B5CBF"/>
    <w:rsid w:val="004C4957"/>
    <w:rsid w:val="004E00A8"/>
    <w:rsid w:val="004E0532"/>
    <w:rsid w:val="00505223"/>
    <w:rsid w:val="00506852"/>
    <w:rsid w:val="0051169F"/>
    <w:rsid w:val="00522AD3"/>
    <w:rsid w:val="0053074C"/>
    <w:rsid w:val="00533875"/>
    <w:rsid w:val="00540C70"/>
    <w:rsid w:val="005456E2"/>
    <w:rsid w:val="00545C42"/>
    <w:rsid w:val="00547A8D"/>
    <w:rsid w:val="0056519A"/>
    <w:rsid w:val="00566A61"/>
    <w:rsid w:val="00580717"/>
    <w:rsid w:val="005811AC"/>
    <w:rsid w:val="00590EDE"/>
    <w:rsid w:val="00596889"/>
    <w:rsid w:val="005A6B11"/>
    <w:rsid w:val="005B5D5D"/>
    <w:rsid w:val="005C750A"/>
    <w:rsid w:val="005D3A2C"/>
    <w:rsid w:val="005E7D65"/>
    <w:rsid w:val="005F3D28"/>
    <w:rsid w:val="00610740"/>
    <w:rsid w:val="00614C4F"/>
    <w:rsid w:val="00616008"/>
    <w:rsid w:val="00621F06"/>
    <w:rsid w:val="0062700C"/>
    <w:rsid w:val="00630944"/>
    <w:rsid w:val="0064257F"/>
    <w:rsid w:val="00650BEC"/>
    <w:rsid w:val="00660AEA"/>
    <w:rsid w:val="00662FA7"/>
    <w:rsid w:val="00674771"/>
    <w:rsid w:val="00676927"/>
    <w:rsid w:val="006772C1"/>
    <w:rsid w:val="006802F7"/>
    <w:rsid w:val="00683957"/>
    <w:rsid w:val="006930C8"/>
    <w:rsid w:val="00697FA9"/>
    <w:rsid w:val="006A0003"/>
    <w:rsid w:val="006A6199"/>
    <w:rsid w:val="006B1096"/>
    <w:rsid w:val="006B38E0"/>
    <w:rsid w:val="006B3CD4"/>
    <w:rsid w:val="006B5087"/>
    <w:rsid w:val="006B680B"/>
    <w:rsid w:val="006D0692"/>
    <w:rsid w:val="006D13AA"/>
    <w:rsid w:val="006D4843"/>
    <w:rsid w:val="006E5B92"/>
    <w:rsid w:val="006E6B39"/>
    <w:rsid w:val="006F0E60"/>
    <w:rsid w:val="00714220"/>
    <w:rsid w:val="00715B3A"/>
    <w:rsid w:val="00716365"/>
    <w:rsid w:val="007239E8"/>
    <w:rsid w:val="0073296C"/>
    <w:rsid w:val="00736E3F"/>
    <w:rsid w:val="007475EF"/>
    <w:rsid w:val="00766841"/>
    <w:rsid w:val="007756C2"/>
    <w:rsid w:val="00775830"/>
    <w:rsid w:val="00783181"/>
    <w:rsid w:val="00785607"/>
    <w:rsid w:val="00786C15"/>
    <w:rsid w:val="00786DC5"/>
    <w:rsid w:val="00790449"/>
    <w:rsid w:val="007A25AE"/>
    <w:rsid w:val="007A2ECC"/>
    <w:rsid w:val="007B2B4B"/>
    <w:rsid w:val="007B3DA7"/>
    <w:rsid w:val="007B761F"/>
    <w:rsid w:val="007C62D6"/>
    <w:rsid w:val="007C677F"/>
    <w:rsid w:val="007D498C"/>
    <w:rsid w:val="007E78EB"/>
    <w:rsid w:val="007F03E1"/>
    <w:rsid w:val="007F0B0F"/>
    <w:rsid w:val="0080463A"/>
    <w:rsid w:val="0080772F"/>
    <w:rsid w:val="00814CD0"/>
    <w:rsid w:val="00823973"/>
    <w:rsid w:val="00840EB8"/>
    <w:rsid w:val="008555E5"/>
    <w:rsid w:val="00867C4D"/>
    <w:rsid w:val="0087606D"/>
    <w:rsid w:val="00883F36"/>
    <w:rsid w:val="00892057"/>
    <w:rsid w:val="00894FC6"/>
    <w:rsid w:val="008A454D"/>
    <w:rsid w:val="008A8D32"/>
    <w:rsid w:val="008B4F76"/>
    <w:rsid w:val="008D6734"/>
    <w:rsid w:val="008F28AE"/>
    <w:rsid w:val="0091304D"/>
    <w:rsid w:val="009324B7"/>
    <w:rsid w:val="00933908"/>
    <w:rsid w:val="00946E95"/>
    <w:rsid w:val="00955899"/>
    <w:rsid w:val="00962C72"/>
    <w:rsid w:val="00962D25"/>
    <w:rsid w:val="00963943"/>
    <w:rsid w:val="009745F0"/>
    <w:rsid w:val="0097732F"/>
    <w:rsid w:val="00980C1D"/>
    <w:rsid w:val="00983BD7"/>
    <w:rsid w:val="00986C21"/>
    <w:rsid w:val="00994D25"/>
    <w:rsid w:val="009A4C4E"/>
    <w:rsid w:val="009C53AF"/>
    <w:rsid w:val="009C6F1E"/>
    <w:rsid w:val="009C7255"/>
    <w:rsid w:val="009D4886"/>
    <w:rsid w:val="009D68CF"/>
    <w:rsid w:val="00A00D08"/>
    <w:rsid w:val="00A02F34"/>
    <w:rsid w:val="00A120FC"/>
    <w:rsid w:val="00A129FB"/>
    <w:rsid w:val="00A12D5F"/>
    <w:rsid w:val="00A23598"/>
    <w:rsid w:val="00A34345"/>
    <w:rsid w:val="00A367D9"/>
    <w:rsid w:val="00A36B22"/>
    <w:rsid w:val="00A453D2"/>
    <w:rsid w:val="00A469EC"/>
    <w:rsid w:val="00A561B6"/>
    <w:rsid w:val="00A633E2"/>
    <w:rsid w:val="00A66550"/>
    <w:rsid w:val="00A707AE"/>
    <w:rsid w:val="00A70F66"/>
    <w:rsid w:val="00A75DDB"/>
    <w:rsid w:val="00A81CD5"/>
    <w:rsid w:val="00A8636D"/>
    <w:rsid w:val="00A878B7"/>
    <w:rsid w:val="00A94292"/>
    <w:rsid w:val="00A942BF"/>
    <w:rsid w:val="00AA0AAE"/>
    <w:rsid w:val="00AA133D"/>
    <w:rsid w:val="00AA582E"/>
    <w:rsid w:val="00AB0DAA"/>
    <w:rsid w:val="00AB380C"/>
    <w:rsid w:val="00AB477E"/>
    <w:rsid w:val="00AB69B2"/>
    <w:rsid w:val="00AD2BBF"/>
    <w:rsid w:val="00AE4BB8"/>
    <w:rsid w:val="00B00CF3"/>
    <w:rsid w:val="00B01F50"/>
    <w:rsid w:val="00B12C06"/>
    <w:rsid w:val="00B1556C"/>
    <w:rsid w:val="00B367C8"/>
    <w:rsid w:val="00B43508"/>
    <w:rsid w:val="00B64704"/>
    <w:rsid w:val="00B7604F"/>
    <w:rsid w:val="00B9745D"/>
    <w:rsid w:val="00BA7260"/>
    <w:rsid w:val="00BA788B"/>
    <w:rsid w:val="00BB3F4A"/>
    <w:rsid w:val="00BD0327"/>
    <w:rsid w:val="00BD0BBF"/>
    <w:rsid w:val="00BD1CFD"/>
    <w:rsid w:val="00BE4216"/>
    <w:rsid w:val="00BE523C"/>
    <w:rsid w:val="00BE78DF"/>
    <w:rsid w:val="00BF4259"/>
    <w:rsid w:val="00BF5EDF"/>
    <w:rsid w:val="00BF79D6"/>
    <w:rsid w:val="00C051A2"/>
    <w:rsid w:val="00C062CC"/>
    <w:rsid w:val="00C10767"/>
    <w:rsid w:val="00C14A75"/>
    <w:rsid w:val="00C23BC7"/>
    <w:rsid w:val="00C460FE"/>
    <w:rsid w:val="00C50FAC"/>
    <w:rsid w:val="00C55089"/>
    <w:rsid w:val="00C74EA7"/>
    <w:rsid w:val="00C77FE3"/>
    <w:rsid w:val="00C812E9"/>
    <w:rsid w:val="00C965A9"/>
    <w:rsid w:val="00C96FAD"/>
    <w:rsid w:val="00CA1EF9"/>
    <w:rsid w:val="00CB4320"/>
    <w:rsid w:val="00CC1C36"/>
    <w:rsid w:val="00CF1012"/>
    <w:rsid w:val="00CF76E9"/>
    <w:rsid w:val="00D01A37"/>
    <w:rsid w:val="00D157A9"/>
    <w:rsid w:val="00D26E29"/>
    <w:rsid w:val="00D27AB6"/>
    <w:rsid w:val="00D41082"/>
    <w:rsid w:val="00D42804"/>
    <w:rsid w:val="00D435CD"/>
    <w:rsid w:val="00D47383"/>
    <w:rsid w:val="00D479FC"/>
    <w:rsid w:val="00D51DF7"/>
    <w:rsid w:val="00D55A0A"/>
    <w:rsid w:val="00D60A80"/>
    <w:rsid w:val="00D6388E"/>
    <w:rsid w:val="00D661EB"/>
    <w:rsid w:val="00D74665"/>
    <w:rsid w:val="00D750A1"/>
    <w:rsid w:val="00D80B0C"/>
    <w:rsid w:val="00D80D14"/>
    <w:rsid w:val="00D81186"/>
    <w:rsid w:val="00D8270E"/>
    <w:rsid w:val="00D833E0"/>
    <w:rsid w:val="00DB011D"/>
    <w:rsid w:val="00DB34C7"/>
    <w:rsid w:val="00DC270D"/>
    <w:rsid w:val="00DF1549"/>
    <w:rsid w:val="00DF381A"/>
    <w:rsid w:val="00E151DE"/>
    <w:rsid w:val="00E335F3"/>
    <w:rsid w:val="00E431A4"/>
    <w:rsid w:val="00E55029"/>
    <w:rsid w:val="00E61078"/>
    <w:rsid w:val="00E7248E"/>
    <w:rsid w:val="00E82BB7"/>
    <w:rsid w:val="00E83C5E"/>
    <w:rsid w:val="00E87806"/>
    <w:rsid w:val="00E87C13"/>
    <w:rsid w:val="00E944CC"/>
    <w:rsid w:val="00EA40AA"/>
    <w:rsid w:val="00EB00B9"/>
    <w:rsid w:val="00EB634A"/>
    <w:rsid w:val="00EC3310"/>
    <w:rsid w:val="00EC5CC7"/>
    <w:rsid w:val="00ED23F7"/>
    <w:rsid w:val="00ED34A5"/>
    <w:rsid w:val="00EE00C4"/>
    <w:rsid w:val="00EE61AF"/>
    <w:rsid w:val="00EF7985"/>
    <w:rsid w:val="00F04B09"/>
    <w:rsid w:val="00F162A3"/>
    <w:rsid w:val="00F30FDC"/>
    <w:rsid w:val="00F37D51"/>
    <w:rsid w:val="00F41D37"/>
    <w:rsid w:val="00F45B0C"/>
    <w:rsid w:val="00F54FC3"/>
    <w:rsid w:val="00F56F28"/>
    <w:rsid w:val="00F579F6"/>
    <w:rsid w:val="00F64FA5"/>
    <w:rsid w:val="00F822EC"/>
    <w:rsid w:val="00F84481"/>
    <w:rsid w:val="00FB0049"/>
    <w:rsid w:val="00FB50B0"/>
    <w:rsid w:val="00FC1FEE"/>
    <w:rsid w:val="00FD4EAD"/>
    <w:rsid w:val="00FF3FF9"/>
    <w:rsid w:val="00FF6CF5"/>
    <w:rsid w:val="021863EF"/>
    <w:rsid w:val="0345F9B1"/>
    <w:rsid w:val="04B5F0E7"/>
    <w:rsid w:val="06DAAFBE"/>
    <w:rsid w:val="0701BC3C"/>
    <w:rsid w:val="0AC75318"/>
    <w:rsid w:val="0CA7DA6F"/>
    <w:rsid w:val="0F7A29C6"/>
    <w:rsid w:val="13002B5F"/>
    <w:rsid w:val="13E29C6C"/>
    <w:rsid w:val="14A1A728"/>
    <w:rsid w:val="14B2EC54"/>
    <w:rsid w:val="16A7DE8E"/>
    <w:rsid w:val="1A6FEA45"/>
    <w:rsid w:val="1C407665"/>
    <w:rsid w:val="1E3FE198"/>
    <w:rsid w:val="1EDB2199"/>
    <w:rsid w:val="2554359B"/>
    <w:rsid w:val="28E5313A"/>
    <w:rsid w:val="2DA3ECC4"/>
    <w:rsid w:val="314C1220"/>
    <w:rsid w:val="333C0E74"/>
    <w:rsid w:val="351BA6D4"/>
    <w:rsid w:val="3669C972"/>
    <w:rsid w:val="372E93D4"/>
    <w:rsid w:val="392C4440"/>
    <w:rsid w:val="3C1EB2A1"/>
    <w:rsid w:val="3CFB0C8E"/>
    <w:rsid w:val="3F14B382"/>
    <w:rsid w:val="3F5D3BDE"/>
    <w:rsid w:val="436AE3E6"/>
    <w:rsid w:val="44313F98"/>
    <w:rsid w:val="4539E397"/>
    <w:rsid w:val="45C89D35"/>
    <w:rsid w:val="45CD0FF9"/>
    <w:rsid w:val="46022CD7"/>
    <w:rsid w:val="4625F238"/>
    <w:rsid w:val="496FFA82"/>
    <w:rsid w:val="4E84F303"/>
    <w:rsid w:val="4F820A6D"/>
    <w:rsid w:val="50303E91"/>
    <w:rsid w:val="52154204"/>
    <w:rsid w:val="53AD2074"/>
    <w:rsid w:val="568BF0AB"/>
    <w:rsid w:val="57F10F03"/>
    <w:rsid w:val="59ED265D"/>
    <w:rsid w:val="5BC1EA1D"/>
    <w:rsid w:val="5C4C0A45"/>
    <w:rsid w:val="5F8D90CB"/>
    <w:rsid w:val="670F08E3"/>
    <w:rsid w:val="67FFDE99"/>
    <w:rsid w:val="701B85BC"/>
    <w:rsid w:val="70D2A1B0"/>
    <w:rsid w:val="771F4125"/>
    <w:rsid w:val="77268E99"/>
    <w:rsid w:val="77D6A47F"/>
    <w:rsid w:val="787F7B4C"/>
    <w:rsid w:val="78EE39CB"/>
    <w:rsid w:val="7A1B4BAD"/>
    <w:rsid w:val="7A78BAB5"/>
    <w:rsid w:val="7EEEB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11E"/>
  <w15:chartTrackingRefBased/>
  <w15:docId w15:val="{A5A43363-0AA2-4512-9032-3BF01FB6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AA582E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4" ma:contentTypeDescription="Create a new document." ma:contentTypeScope="" ma:versionID="6f0b1bab5a3a692a9bd73cd0885672a8">
  <xsd:schema xmlns:xsd="http://www.w3.org/2001/XMLSchema" xmlns:xs="http://www.w3.org/2001/XMLSchema" xmlns:p="http://schemas.microsoft.com/office/2006/metadata/properties" xmlns:ns2="5ce1ecfa-1d77-41a4-9012-67022d197358" targetNamespace="http://schemas.microsoft.com/office/2006/metadata/properties" ma:root="true" ma:fieldsID="b6bf5be7b97bc8a70e51312cafe89cdc" ns2:_="">
    <xsd:import namespace="5ce1ecfa-1d77-41a4-9012-67022d197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37365-F384-4523-964C-09EB28982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D525-8EB3-4FB1-BC7D-93E93193D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1ecfa-1d77-41a4-9012-67022d197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9FB6D-D9AE-432D-8D53-F765355E9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Nguyen Duc Dai Duong 20225616</cp:lastModifiedBy>
  <cp:revision>337</cp:revision>
  <cp:lastPrinted>2023-11-01T01:34:00Z</cp:lastPrinted>
  <dcterms:created xsi:type="dcterms:W3CDTF">2023-09-27T00:30:00Z</dcterms:created>
  <dcterms:modified xsi:type="dcterms:W3CDTF">2024-03-13T02:32:00Z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0x0101001C22DF59F215E444B0986826E67F87E2</vt:lpwstr>
  </property>
</Properties>
</file>